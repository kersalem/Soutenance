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bookmarkStart w:id="0" w:name="_GoBack"/>
      <w:bookmarkEnd w:id="0"/>
      <w:r>
        <w:rPr>
          <w:b/>
          <w:sz w:val="28"/>
        </w:rPr>
        <w:t>DEPARTEMENT INFORMATIQUE - IUT 2 GRENOBLE</w:t>
      </w:r>
    </w:p>
    <w:p>
      <w:pPr>
        <w:pStyle w:val="Normal"/>
        <w:jc w:val="center"/>
        <w:rPr>
          <w:b/>
          <w:b/>
        </w:rPr>
      </w:pPr>
      <w:r>
        <w:rPr>
          <w:b/>
        </w:rPr>
      </w:r>
    </w:p>
    <w:p>
      <w:pPr>
        <w:pStyle w:val="Normal"/>
        <w:jc w:val="center"/>
        <w:rPr/>
      </w:pPr>
      <w:r>
        <w:rPr/>
        <w:drawing>
          <wp:inline distT="0" distB="0" distL="0" distR="0">
            <wp:extent cx="2677795" cy="2257425"/>
            <wp:effectExtent l="0" t="0" r="0" b="0"/>
            <wp:docPr id="1" name="Image 6" descr="C:\Users\coatf\Documents\00 - Administratif IUT\LP MI\06 - Communication - Plaquettes - Présentations\Logos\Dpt Info\logo-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C:\Users\coatf\Documents\00 - Administratif IUT\LP MI\06 - Communication - Plaquettes - Présentations\Logos\Dpt Info\logo-INFO.jpg"/>
                    <pic:cNvPicPr>
                      <a:picLocks noChangeAspect="1" noChangeArrowheads="1"/>
                    </pic:cNvPicPr>
                  </pic:nvPicPr>
                  <pic:blipFill>
                    <a:blip r:embed="rId2"/>
                    <a:stretch>
                      <a:fillRect/>
                    </a:stretch>
                  </pic:blipFill>
                  <pic:spPr bwMode="auto">
                    <a:xfrm>
                      <a:off x="0" y="0"/>
                      <a:ext cx="2677795" cy="2257425"/>
                    </a:xfrm>
                    <a:prstGeom prst="rect">
                      <a:avLst/>
                    </a:prstGeom>
                  </pic:spPr>
                </pic:pic>
              </a:graphicData>
            </a:graphic>
          </wp:inline>
        </w:drawing>
      </w:r>
    </w:p>
    <w:p>
      <w:pPr>
        <w:pStyle w:val="Normal"/>
        <w:rPr/>
      </w:pPr>
      <w:r>
        <w:rPr/>
      </w:r>
    </w:p>
    <w:p>
      <w:pPr>
        <w:pStyle w:val="Normal"/>
        <w:rPr/>
      </w:pPr>
      <w:r>
        <w:rPr/>
      </w:r>
    </w:p>
    <w:p>
      <w:pPr>
        <w:pStyle w:val="Normal"/>
        <w:rPr>
          <w:b/>
          <w:b/>
          <w:sz w:val="20"/>
        </w:rPr>
      </w:pPr>
      <w:r>
        <w:rPr>
          <w:b/>
          <w:sz w:val="20"/>
        </w:rPr>
        <w:t>Année Universitaire 2019-2020</w:t>
      </w:r>
    </w:p>
    <w:p>
      <w:pPr>
        <w:pStyle w:val="Normal"/>
        <w:rPr>
          <w:b/>
          <w:b/>
          <w:sz w:val="20"/>
        </w:rPr>
      </w:pPr>
      <w:r>
        <w:rPr>
          <w:b/>
          <w:sz w:val="20"/>
        </w:rPr>
        <w:t>Rapport</w:t>
      </w:r>
    </w:p>
    <w:p>
      <w:pPr>
        <w:pStyle w:val="Normal"/>
        <w:rPr>
          <w:b/>
          <w:b/>
        </w:rPr>
      </w:pPr>
      <w:r>
        <w:rPr>
          <w:b/>
        </w:rPr>
      </w:r>
    </w:p>
    <w:p>
      <w:pPr>
        <w:pStyle w:val="Normal"/>
        <w:rPr>
          <w:b/>
          <w:b/>
        </w:rPr>
      </w:pPr>
      <w:r>
        <w:rPr>
          <w:b/>
        </w:rPr>
      </w:r>
    </w:p>
    <w:p>
      <w:pPr>
        <w:pStyle w:val="Normal"/>
        <w:pBdr>
          <w:top w:val="single" w:sz="4" w:space="1" w:color="000000"/>
        </w:pBdr>
        <w:rPr>
          <w:b/>
          <w:b/>
        </w:rPr>
      </w:pPr>
      <w:r>
        <w:rPr>
          <w:b/>
        </w:rPr>
      </w:r>
    </w:p>
    <w:p>
      <w:pPr>
        <w:pStyle w:val="Normal"/>
        <w:rPr>
          <w:b/>
          <w:b/>
        </w:rPr>
      </w:pPr>
      <w:r>
        <w:rPr>
          <w:b/>
        </w:rPr>
      </w:r>
    </w:p>
    <w:p>
      <w:pPr>
        <w:pStyle w:val="Normal"/>
        <w:jc w:val="center"/>
        <w:rPr>
          <w:b/>
          <w:b/>
          <w:sz w:val="28"/>
        </w:rPr>
      </w:pPr>
      <w:r>
        <w:rPr>
          <w:b/>
          <w:sz w:val="28"/>
        </w:rPr>
        <w:t xml:space="preserve">Réalisation et intégration du sous-composant SpeedLayer à l’Architecture Lambda </w:t>
      </w:r>
    </w:p>
    <w:p>
      <w:pPr>
        <w:pStyle w:val="Normal"/>
        <w:jc w:val="center"/>
        <w:rPr>
          <w:b/>
          <w:b/>
          <w:sz w:val="28"/>
        </w:rPr>
      </w:pPr>
      <w:r>
        <w:rPr>
          <w:b/>
          <w:sz w:val="28"/>
        </w:rPr>
        <w:t>Université Grenoble Alpes</w:t>
      </w:r>
    </w:p>
    <w:p>
      <w:pPr>
        <w:pStyle w:val="Normal"/>
        <w:rPr/>
      </w:pPr>
      <w:r>
        <w:rPr/>
      </w:r>
    </w:p>
    <w:p>
      <w:pPr>
        <w:pStyle w:val="Normal"/>
        <w:pBdr>
          <w:bottom w:val="single" w:sz="4" w:space="1" w:color="000000"/>
        </w:pBdr>
        <w:jc w:val="center"/>
        <w:rPr>
          <w:b/>
          <w:b/>
          <w:sz w:val="28"/>
        </w:rPr>
      </w:pPr>
      <w:r>
        <w:rPr>
          <w:b/>
          <w:sz w:val="28"/>
        </w:rPr>
      </w:r>
    </w:p>
    <w:p>
      <w:pPr>
        <w:pStyle w:val="Normal"/>
        <w:rPr/>
      </w:pPr>
      <w:r>
        <w:rPr/>
      </w:r>
    </w:p>
    <w:p>
      <w:pPr>
        <w:pStyle w:val="Normal"/>
        <w:rPr/>
      </w:pPr>
      <w:r>
        <w:rPr/>
      </w:r>
    </w:p>
    <w:p>
      <w:pPr>
        <w:pStyle w:val="Normal"/>
        <w:rPr/>
      </w:pPr>
      <w:r>
        <w:rPr/>
      </w:r>
    </w:p>
    <w:p>
      <w:pPr>
        <w:pStyle w:val="Normal"/>
        <w:rPr/>
      </w:pPr>
      <w:r>
        <w:rPr/>
      </w:r>
    </w:p>
    <w:p>
      <w:pPr>
        <w:pStyle w:val="Normal"/>
        <w:jc w:val="center"/>
        <w:rPr/>
      </w:pPr>
      <w:r>
        <w:rPr/>
        <w:t>Marie Kersalé</w:t>
      </w:r>
    </w:p>
    <w:p>
      <w:pPr>
        <w:pStyle w:val="Normal"/>
        <w:jc w:val="center"/>
        <w:rPr>
          <w:b/>
          <w:b/>
          <w:sz w:val="28"/>
        </w:rPr>
      </w:pPr>
      <w:r>
        <w:rPr>
          <w:b/>
          <w:sz w:val="28"/>
        </w:rPr>
        <w:t>LP MI spécialités AW</w:t>
      </w:r>
    </w:p>
    <w:p>
      <w:pPr>
        <w:pStyle w:val="Normal"/>
        <w:rPr/>
      </w:pPr>
      <w:r>
        <w:rPr/>
      </w:r>
    </w:p>
    <w:p>
      <w:pPr>
        <w:pStyle w:val="NormalWeb"/>
        <w:shd w:fill="FFFFFF" w:val="clear"/>
        <w:spacing w:before="2" w:after="2"/>
        <w:jc w:val="center"/>
        <w:rPr>
          <w:rFonts w:ascii="Arial" w:hAnsi="Arial"/>
          <w:b/>
          <w:b/>
          <w:bCs/>
          <w:sz w:val="28"/>
          <w:szCs w:val="28"/>
        </w:rPr>
      </w:pPr>
      <w:r>
        <w:rPr>
          <w:rFonts w:ascii="Arial" w:hAnsi="Arial"/>
          <w:b/>
          <w:bCs/>
          <w:sz w:val="28"/>
          <w:szCs w:val="28"/>
        </w:rPr>
      </w:r>
    </w:p>
    <w:p>
      <w:pPr>
        <w:pStyle w:val="NormalWeb"/>
        <w:shd w:fill="FFFFFF" w:val="clear"/>
        <w:spacing w:before="2" w:after="2"/>
        <w:jc w:val="center"/>
        <w:rPr>
          <w:rFonts w:ascii="Arial" w:hAnsi="Arial"/>
          <w:b/>
          <w:b/>
          <w:bCs/>
          <w:sz w:val="28"/>
          <w:szCs w:val="28"/>
        </w:rPr>
      </w:pPr>
      <w:r>
        <w:rPr>
          <w:rFonts w:ascii="Arial" w:hAnsi="Arial"/>
          <w:b/>
          <w:bCs/>
          <w:sz w:val="28"/>
          <w:szCs w:val="28"/>
        </w:rPr>
      </w:r>
    </w:p>
    <w:p>
      <w:pPr>
        <w:pStyle w:val="NormalWeb"/>
        <w:shd w:fill="FFFFFF" w:val="clear"/>
        <w:spacing w:before="2" w:after="2"/>
        <w:jc w:val="center"/>
        <w:rPr>
          <w:rFonts w:ascii="Arial" w:hAnsi="Arial"/>
          <w:b/>
          <w:b/>
          <w:bCs/>
          <w:sz w:val="28"/>
          <w:szCs w:val="28"/>
        </w:rPr>
      </w:pPr>
      <w:r>
        <w:rPr>
          <w:rFonts w:ascii="Arial" w:hAnsi="Arial"/>
          <w:b/>
          <w:bCs/>
          <w:sz w:val="28"/>
          <w:szCs w:val="28"/>
        </w:rPr>
        <w:t>Déclaration de respect des droits d’auteurs</w:t>
      </w:r>
    </w:p>
    <w:p>
      <w:pPr>
        <w:pStyle w:val="NormalWeb"/>
        <w:shd w:fill="FFFFFF" w:val="clear"/>
        <w:spacing w:before="2" w:after="2"/>
        <w:jc w:val="center"/>
        <w:rPr>
          <w:rFonts w:ascii="Arial" w:hAnsi="Arial"/>
          <w:b/>
          <w:b/>
          <w:bCs/>
          <w:i/>
          <w:i/>
          <w:color w:val="FF0000"/>
          <w:sz w:val="24"/>
          <w:szCs w:val="28"/>
        </w:rPr>
      </w:pPr>
      <w:r>
        <w:rPr>
          <w:rFonts w:ascii="Arial" w:hAnsi="Arial"/>
          <w:b/>
          <w:bCs/>
          <w:i/>
          <w:color w:val="FF0000"/>
          <w:sz w:val="24"/>
          <w:szCs w:val="28"/>
        </w:rPr>
        <w:t>(à placer juste après la page de couverture), cf.[4]</w:t>
      </w:r>
    </w:p>
    <w:p>
      <w:pPr>
        <w:pStyle w:val="NormalWeb"/>
        <w:shd w:fill="FFFFFF" w:val="clear"/>
        <w:spacing w:before="2" w:after="2"/>
        <w:rPr>
          <w:rFonts w:ascii="Arial" w:hAnsi="Arial"/>
          <w:b/>
          <w:b/>
          <w:bCs/>
        </w:rPr>
      </w:pPr>
      <w:r>
        <w:rPr>
          <w:rFonts w:ascii="Arial" w:hAnsi="Arial"/>
          <w:b/>
          <w:bCs/>
        </w:rPr>
      </w:r>
    </w:p>
    <w:p>
      <w:pPr>
        <w:pStyle w:val="NormalWeb"/>
        <w:shd w:fill="FFFFFF" w:val="clear"/>
        <w:spacing w:before="2" w:after="2"/>
        <w:jc w:val="both"/>
        <w:rPr/>
      </w:pPr>
      <w:r>
        <w:rPr/>
      </w:r>
    </w:p>
    <w:p>
      <w:pPr>
        <w:pStyle w:val="NormalWeb"/>
        <w:shd w:fill="FFFFFF" w:val="clear"/>
        <w:spacing w:before="2" w:after="2"/>
        <w:jc w:val="both"/>
        <w:rPr/>
      </w:pPr>
      <w:r>
        <w:rPr/>
      </w:r>
    </w:p>
    <w:p>
      <w:pPr>
        <w:pStyle w:val="NormalWeb"/>
        <w:shd w:fill="FFFFFF" w:val="clear"/>
        <w:spacing w:before="2" w:after="2"/>
        <w:jc w:val="both"/>
        <w:rPr/>
      </w:pPr>
      <w:r>
        <w:rPr/>
      </w:r>
    </w:p>
    <w:p>
      <w:pPr>
        <w:pStyle w:val="NormalWeb"/>
        <w:shd w:fill="FFFFFF" w:val="clear"/>
        <w:spacing w:before="2" w:after="2"/>
        <w:ind w:left="851" w:right="1128" w:hanging="0"/>
        <w:jc w:val="both"/>
        <w:rPr>
          <w:rFonts w:ascii="Arial" w:hAnsi="Arial"/>
        </w:rPr>
      </w:pPr>
      <w:r>
        <w:rPr>
          <w:rFonts w:ascii="Arial" w:hAnsi="Arial"/>
        </w:rPr>
        <w:t>Par la présente, je déclare être le seul auteur de ce rapport et assure qu’aucune autre ressource que celles indiquées n’ont été utilisées pour la réalisation de ce travail. Tout emprunt (citation ou référence) littéral ou non à des documents publiés ou inédits est référencé comme tel.</w:t>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t>Je suis informé(e) qu’en cas de flagrant délit de fraude, les sanctions prévues dans le règlement des études en cas de fraude aux examens par application du décret 92-657 du 13 juillet 1992 peuvent s’appliquer. Elles seront décidées par la commission disciplinaire de l’UGA.</w:t>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t xml:space="preserve">A, </w:t>
        <w:tab/>
        <w:tab/>
        <w:tab/>
        <w:tab/>
        <w:t xml:space="preserve">Le, </w:t>
      </w:r>
    </w:p>
    <w:p>
      <w:pPr>
        <w:pStyle w:val="NormalWeb"/>
        <w:shd w:fill="FFFFFF" w:val="clear"/>
        <w:spacing w:before="2" w:after="2"/>
        <w:ind w:left="851" w:right="1128" w:hanging="0"/>
        <w:jc w:val="both"/>
        <w:rPr>
          <w:rFonts w:ascii="Arial" w:hAnsi="Arial"/>
        </w:rPr>
      </w:pPr>
      <w:r>
        <w:rPr>
          <w:rFonts w:ascii="Arial" w:hAnsi="Arial"/>
        </w:rPr>
        <w:tab/>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851" w:right="1128" w:hanging="0"/>
        <w:jc w:val="both"/>
        <w:rPr>
          <w:rFonts w:ascii="Arial" w:hAnsi="Arial"/>
        </w:rPr>
      </w:pPr>
      <w:r>
        <w:rPr>
          <w:rFonts w:ascii="Arial" w:hAnsi="Arial"/>
        </w:rPr>
      </w:r>
    </w:p>
    <w:p>
      <w:pPr>
        <w:pStyle w:val="NormalWeb"/>
        <w:shd w:fill="FFFFFF" w:val="clear"/>
        <w:spacing w:before="2" w:after="2"/>
        <w:ind w:left="6379" w:right="1128" w:hanging="0"/>
        <w:jc w:val="both"/>
        <w:rPr>
          <w:rFonts w:ascii="Arial" w:hAnsi="Arial"/>
        </w:rPr>
      </w:pPr>
      <w:r>
        <w:rPr>
          <w:rFonts w:ascii="Arial" w:hAnsi="Arial"/>
        </w:rPr>
        <w:t>Signature</w:t>
      </w:r>
    </w:p>
    <w:p>
      <w:pPr>
        <w:pStyle w:val="Normal"/>
        <w:spacing w:before="0" w:after="0"/>
        <w:rPr/>
      </w:pPr>
      <w:r>
        <w:rPr/>
      </w:r>
    </w:p>
    <w:p>
      <w:pPr>
        <w:pStyle w:val="Normal"/>
        <w:rPr/>
      </w:pPr>
      <w:r>
        <w:rPr/>
      </w:r>
    </w:p>
    <w:p>
      <w:pPr>
        <w:pStyle w:val="Normal"/>
        <w:pBdr>
          <w:bottom w:val="single" w:sz="4" w:space="1" w:color="000000"/>
        </w:pBdr>
        <w:rPr>
          <w:rFonts w:ascii="Arial" w:hAnsi="Arial"/>
          <w:b/>
          <w:b/>
          <w:sz w:val="28"/>
        </w:rPr>
      </w:pPr>
      <w:r>
        <w:br w:type="column"/>
      </w:r>
      <w:r>
        <w:rPr>
          <w:rFonts w:ascii="Arial" w:hAnsi="Arial"/>
          <w:b/>
          <w:sz w:val="28"/>
        </w:rPr>
        <w:t>Table des matières</w:t>
      </w:r>
    </w:p>
    <w:p>
      <w:pPr>
        <w:sectPr>
          <w:headerReference w:type="default" r:id="rId3"/>
          <w:footerReference w:type="default" r:id="rId4"/>
          <w:type w:val="nextPage"/>
          <w:pgSz w:w="11906" w:h="16838"/>
          <w:pgMar w:left="1417" w:right="1417" w:header="708" w:top="1417" w:footer="708" w:bottom="1417" w:gutter="0"/>
          <w:pgNumType w:fmt="decimal"/>
          <w:formProt w:val="false"/>
          <w:titlePg/>
          <w:textDirection w:val="lrTb"/>
          <w:docGrid w:type="default" w:linePitch="100" w:charSpace="0"/>
        </w:sectPr>
      </w:pPr>
    </w:p>
    <w:p>
      <w:pPr>
        <w:pStyle w:val="Normal"/>
        <w:pBdr>
          <w:bottom w:val="single" w:sz="4" w:space="1" w:color="000000"/>
        </w:pBdr>
        <w:rPr>
          <w:rFonts w:ascii="Arial" w:hAnsi="Arial"/>
          <w:b/>
          <w:b/>
          <w:sz w:val="28"/>
        </w:rPr>
      </w:pPr>
      <w:r>
        <w:rPr>
          <w:rFonts w:ascii="Arial" w:hAnsi="Arial"/>
          <w:b/>
          <w:sz w:val="28"/>
        </w:rPr>
      </w:r>
    </w:p>
    <w:sdt>
      <w:sdtPr>
        <w:docPartObj>
          <w:docPartGallery w:val="Table of Contents"/>
          <w:docPartUnique w:val="true"/>
        </w:docPartObj>
      </w:sdtPr>
      <w:sdtContent>
        <w:p>
          <w:pPr>
            <w:pStyle w:val="Titredetabledesmatires"/>
            <w:suppressLineNumbers/>
            <w:ind w:left="0" w:right="0" w:hanging="0"/>
            <w:rPr>
              <w:b/>
              <w:b/>
              <w:bCs/>
              <w:sz w:val="32"/>
              <w:szCs w:val="32"/>
            </w:rPr>
          </w:pPr>
          <w:r>
            <w:rPr>
              <w:b/>
              <w:bCs/>
              <w:sz w:val="32"/>
              <w:szCs w:val="32"/>
            </w:rPr>
            <w:br/>
          </w:r>
        </w:p>
        <w:p>
          <w:pPr>
            <w:pStyle w:val="Tabledesmatiresniveau1"/>
            <w:tabs>
              <w:tab w:val="clear" w:pos="480"/>
              <w:tab w:val="clear" w:pos="9056"/>
              <w:tab w:val="right" w:pos="9072" w:leader="dot"/>
            </w:tabs>
            <w:rPr/>
          </w:pPr>
          <w:r>
            <w:fldChar w:fldCharType="begin"/>
          </w:r>
          <w:r>
            <w:rPr>
              <w:rStyle w:val="Sautdindex"/>
            </w:rPr>
            <w:instrText> TOC \o "1-3" \h</w:instrText>
          </w:r>
          <w:r>
            <w:rPr>
              <w:rStyle w:val="Sautdindex"/>
            </w:rPr>
            <w:fldChar w:fldCharType="separate"/>
          </w:r>
          <w:hyperlink w:anchor="__RefHeading___Toc632_2903098163">
            <w:r>
              <w:rPr>
                <w:rStyle w:val="Sautdindex"/>
              </w:rPr>
              <w:t>I. Introduction</w:t>
              <w:tab/>
              <w:t>4</w:t>
            </w:r>
          </w:hyperlink>
        </w:p>
        <w:p>
          <w:pPr>
            <w:pStyle w:val="Tabledesmatiresniveau1"/>
            <w:tabs>
              <w:tab w:val="clear" w:pos="480"/>
              <w:tab w:val="clear" w:pos="9056"/>
              <w:tab w:val="right" w:pos="9072" w:leader="dot"/>
            </w:tabs>
            <w:rPr/>
          </w:pPr>
          <w:hyperlink w:anchor="__RefHeading___Toc634_2903098163">
            <w:r>
              <w:rPr>
                <w:rStyle w:val="Sautdindex"/>
              </w:rPr>
              <w:t>II. Entreprise</w:t>
              <w:tab/>
              <w:t>5</w:t>
            </w:r>
          </w:hyperlink>
        </w:p>
        <w:p>
          <w:pPr>
            <w:pStyle w:val="Tabledesmatiresniveau2"/>
            <w:tabs>
              <w:tab w:val="clear" w:pos="708"/>
              <w:tab w:val="right" w:pos="9072" w:leader="dot"/>
            </w:tabs>
            <w:rPr/>
          </w:pPr>
          <w:hyperlink w:anchor="__RefHeading___Toc636_2903098163">
            <w:r>
              <w:rPr>
                <w:rStyle w:val="Sautdindex"/>
              </w:rPr>
              <w:t>II.1 Beebuzziness</w:t>
              <w:tab/>
              <w:t>5</w:t>
            </w:r>
          </w:hyperlink>
        </w:p>
        <w:p>
          <w:pPr>
            <w:pStyle w:val="Tabledesmatiresniveau2"/>
            <w:tabs>
              <w:tab w:val="clear" w:pos="708"/>
              <w:tab w:val="right" w:pos="9072" w:leader="dot"/>
            </w:tabs>
            <w:rPr/>
          </w:pPr>
          <w:hyperlink w:anchor="__RefHeading___Toc638_2903098163">
            <w:r>
              <w:rPr>
                <w:rStyle w:val="Sautdindex"/>
              </w:rPr>
              <w:t>II.2 Son activité</w:t>
              <w:tab/>
              <w:t>5</w:t>
            </w:r>
          </w:hyperlink>
        </w:p>
        <w:p>
          <w:pPr>
            <w:pStyle w:val="Tabledesmatiresniveau2"/>
            <w:tabs>
              <w:tab w:val="clear" w:pos="708"/>
              <w:tab w:val="right" w:pos="9072" w:leader="dot"/>
            </w:tabs>
            <w:rPr/>
          </w:pPr>
          <w:hyperlink w:anchor="__RefHeading___Toc640_2903098163">
            <w:r>
              <w:rPr>
                <w:rStyle w:val="Sautdindex"/>
              </w:rPr>
              <w:t>II.3 Son organisation</w:t>
              <w:tab/>
              <w:t>5</w:t>
            </w:r>
          </w:hyperlink>
        </w:p>
        <w:p>
          <w:pPr>
            <w:pStyle w:val="Tabledesmatiresniveau1"/>
            <w:tabs>
              <w:tab w:val="clear" w:pos="480"/>
              <w:tab w:val="clear" w:pos="9056"/>
              <w:tab w:val="right" w:pos="9072" w:leader="dot"/>
            </w:tabs>
            <w:rPr/>
          </w:pPr>
          <w:hyperlink w:anchor="__RefHeading___Toc642_2903098163">
            <w:r>
              <w:rPr>
                <w:rStyle w:val="Sautdindex"/>
              </w:rPr>
              <w:t>III. La misssion</w:t>
              <w:tab/>
              <w:t>6</w:t>
            </w:r>
          </w:hyperlink>
        </w:p>
        <w:p>
          <w:pPr>
            <w:pStyle w:val="Tabledesmatiresniveau2"/>
            <w:tabs>
              <w:tab w:val="clear" w:pos="708"/>
              <w:tab w:val="right" w:pos="9072" w:leader="dot"/>
            </w:tabs>
            <w:rPr/>
          </w:pPr>
          <w:hyperlink w:anchor="__RefHeading___Toc644_2903098163">
            <w:r>
              <w:rPr>
                <w:rStyle w:val="Sautdindex"/>
              </w:rPr>
              <w:t>III.1 Rôle du SpeedLayer dans l’Architecture Lambda</w:t>
              <w:tab/>
              <w:t>6</w:t>
            </w:r>
          </w:hyperlink>
        </w:p>
        <w:p>
          <w:pPr>
            <w:pStyle w:val="Tabledesmatiresniveau2"/>
            <w:tabs>
              <w:tab w:val="clear" w:pos="708"/>
              <w:tab w:val="right" w:pos="9072" w:leader="dot"/>
            </w:tabs>
            <w:rPr/>
          </w:pPr>
          <w:hyperlink w:anchor="__RefHeading___Toc646_2903098163">
            <w:r>
              <w:rPr>
                <w:rStyle w:val="Sautdindex"/>
              </w:rPr>
              <w:t>III.2 L’Architecture Lambda au sein de Beebuzziness</w:t>
              <w:tab/>
              <w:t>6</w:t>
            </w:r>
          </w:hyperlink>
        </w:p>
        <w:p>
          <w:pPr>
            <w:pStyle w:val="Tabledesmatiresniveau2"/>
            <w:tabs>
              <w:tab w:val="clear" w:pos="708"/>
              <w:tab w:val="right" w:pos="9072" w:leader="dot"/>
            </w:tabs>
            <w:rPr/>
          </w:pPr>
          <w:hyperlink w:anchor="__RefHeading___Toc648_2903098163">
            <w:r>
              <w:rPr>
                <w:rStyle w:val="Sautdindex"/>
              </w:rPr>
              <w:t>III.3 Etapes de la mission</w:t>
              <w:tab/>
              <w:t>6</w:t>
            </w:r>
          </w:hyperlink>
        </w:p>
        <w:p>
          <w:pPr>
            <w:pStyle w:val="Tabledesmatiresniveau2"/>
            <w:tabs>
              <w:tab w:val="clear" w:pos="708"/>
              <w:tab w:val="right" w:pos="9072" w:leader="dot"/>
            </w:tabs>
            <w:rPr/>
          </w:pPr>
          <w:hyperlink w:anchor="__RefHeading___Toc650_2903098163">
            <w:r>
              <w:rPr>
                <w:rStyle w:val="Sautdindex"/>
              </w:rPr>
              <w:t>I.1 Bac à sables</w:t>
              <w:tab/>
              <w:t>6</w:t>
            </w:r>
          </w:hyperlink>
        </w:p>
        <w:p>
          <w:pPr>
            <w:pStyle w:val="Tabledesmatiresniveau1"/>
            <w:tabs>
              <w:tab w:val="clear" w:pos="480"/>
              <w:tab w:val="clear" w:pos="9056"/>
              <w:tab w:val="right" w:pos="9072" w:leader="dot"/>
            </w:tabs>
            <w:rPr/>
          </w:pPr>
          <w:hyperlink w:anchor="__RefHeading___Toc652_2903098163">
            <w:r>
              <w:rPr>
                <w:rStyle w:val="Sautdindex"/>
              </w:rPr>
              <w:t>IV. Glossaire</w:t>
              <w:tab/>
              <w:t>7</w:t>
            </w:r>
          </w:hyperlink>
          <w:r>
            <w:rPr>
              <w:rStyle w:val="Sautdindex"/>
            </w:rPr>
            <w:fldChar w:fldCharType="end"/>
          </w:r>
        </w:p>
        <w:p>
          <w:pPr>
            <w:sectPr>
              <w:type w:val="continuous"/>
              <w:pgSz w:w="11906" w:h="16838"/>
              <w:pgMar w:left="1417" w:right="1417" w:header="708" w:top="1417" w:footer="708" w:bottom="1417" w:gutter="0"/>
              <w:formProt w:val="false"/>
              <w:textDirection w:val="lrTb"/>
              <w:docGrid w:type="default" w:linePitch="100" w:charSpace="0"/>
            </w:sectPr>
          </w:pPr>
        </w:p>
      </w:sdtContent>
    </w:sdt>
    <w:p>
      <w:pPr>
        <w:pStyle w:val="Normal"/>
        <w:widowControl/>
        <w:bidi w:val="0"/>
        <w:spacing w:before="0" w:after="200"/>
        <w:jc w:val="both"/>
        <w:rPr>
          <w:rFonts w:ascii="Arial" w:hAnsi="Arial"/>
          <w:b/>
          <w:b/>
          <w:sz w:val="28"/>
          <w:szCs w:val="24"/>
          <w:lang w:eastAsia="en-US"/>
        </w:rPr>
      </w:pPr>
      <w:r>
        <w:rPr>
          <w:rFonts w:ascii="Arial" w:hAnsi="Arial"/>
          <w:b/>
          <w:sz w:val="28"/>
          <w:szCs w:val="24"/>
          <w:lang w:eastAsia="en-US"/>
        </w:rPr>
        <w:t>Table des figures</w:t>
      </w:r>
    </w:p>
    <w:p>
      <w:pPr>
        <w:pStyle w:val="Tableoffigures"/>
        <w:tabs>
          <w:tab w:val="clear" w:pos="708"/>
          <w:tab w:val="right" w:pos="9056" w:leader="underscore"/>
        </w:tabs>
        <w:rPr/>
      </w:pPr>
      <w:r>
        <w:fldChar w:fldCharType="begin"/>
      </w:r>
      <w:r>
        <w:rPr>
          <w:b/>
        </w:rPr>
        <w:instrText> TOC \c "Figure" </w:instrText>
      </w:r>
      <w:r>
        <w:rPr>
          <w:b/>
        </w:rPr>
        <w:fldChar w:fldCharType="separate"/>
      </w:r>
      <w:r>
        <w:rPr>
          <w:b/>
        </w:rPr>
        <w:t>Figure 1:</w:t>
      </w:r>
      <w:r>
        <w:rPr/>
        <w:t xml:space="preserve"> Logo de l’IUT2.</w:t>
        <w:tab/>
        <w:t>10</w:t>
      </w:r>
    </w:p>
    <w:p>
      <w:pPr>
        <w:pStyle w:val="Normal"/>
        <w:rPr/>
      </w:pPr>
      <w:r>
        <w:rPr/>
      </w:r>
      <w:r>
        <w:rPr/>
        <w:fldChar w:fldCharType="end"/>
      </w:r>
    </w:p>
    <w:p>
      <w:pPr>
        <w:pStyle w:val="Titre1"/>
        <w:numPr>
          <w:ilvl w:val="0"/>
          <w:numId w:val="2"/>
        </w:numPr>
        <w:rPr/>
      </w:pPr>
      <w:bookmarkStart w:id="1" w:name="__RefHeading___Toc632_2903098163"/>
      <w:bookmarkStart w:id="2" w:name="_Toc459823428"/>
      <w:bookmarkStart w:id="3" w:name="_Toc493237512"/>
      <w:bookmarkEnd w:id="1"/>
      <w:r>
        <w:rPr/>
        <w:t>Introduction</w:t>
      </w:r>
      <w:bookmarkEnd w:id="2"/>
      <w:bookmarkEnd w:id="3"/>
    </w:p>
    <w:p>
      <w:pPr>
        <w:pStyle w:val="Normal"/>
        <w:rPr>
          <w:del w:id="1" w:author="Auteur inconnu" w:date="2020-02-17T13:07:01Z"/>
        </w:rPr>
      </w:pPr>
      <w:del w:id="0" w:author="Auteur inconnu" w:date="2020-02-17T13:07:01Z">
        <w:r>
          <w:rPr/>
        </w:r>
      </w:del>
    </w:p>
    <w:p>
      <w:pPr>
        <w:pStyle w:val="Normal"/>
        <w:rPr/>
      </w:pPr>
      <w:r>
        <w:rPr/>
      </w:r>
    </w:p>
    <w:p>
      <w:pPr>
        <w:pStyle w:val="Normal"/>
        <w:rPr/>
      </w:pPr>
      <w:ins w:id="2" w:author="Auteur inconnu" w:date="2020-02-17T13:07:00Z">
        <w:r>
          <w:rPr/>
          <w:t xml:space="preserve"> </w:t>
        </w:r>
      </w:ins>
      <w:ins w:id="3" w:author="Auteur inconnu" w:date="2020-02-17T13:07:00Z">
        <w:r>
          <w:rPr/>
          <w:t xml:space="preserve">elle doit présenter </w:t>
        </w:r>
      </w:ins>
      <w:ins w:id="4" w:author="Auteur inconnu" w:date="2020-02-17T13:07:00Z">
        <w:r>
          <w:rPr>
            <w:b/>
          </w:rPr>
          <w:t>brièvement</w:t>
        </w:r>
      </w:ins>
      <w:ins w:id="5" w:author="Auteur inconnu" w:date="2020-02-17T13:07:00Z">
        <w:r>
          <w:rPr/>
          <w:t xml:space="preserve"> le contexte (l’entreprise, le service, l’origine de la mission…) dans lequel se déroule le stage. En fin d’introduction, il s’agit également d’annoncer les différentes parties présentées dans le mémoire.</w:t>
        </w:r>
      </w:ins>
    </w:p>
    <w:p>
      <w:pPr>
        <w:pStyle w:val="Titre1"/>
        <w:numPr>
          <w:ilvl w:val="0"/>
          <w:numId w:val="2"/>
        </w:numPr>
        <w:ind w:left="431" w:right="0" w:hanging="431"/>
        <w:rPr/>
      </w:pPr>
      <w:bookmarkStart w:id="4" w:name="__RefHeading___Toc634_2903098163"/>
      <w:bookmarkStart w:id="5" w:name="_Toc459823429"/>
      <w:bookmarkStart w:id="6" w:name="_Toc493237513"/>
      <w:bookmarkEnd w:id="4"/>
      <w:bookmarkEnd w:id="5"/>
      <w:bookmarkEnd w:id="6"/>
      <w:r>
        <w:rPr/>
        <w:t>Entreprise</w:t>
      </w:r>
    </w:p>
    <w:p>
      <w:pPr>
        <w:pStyle w:val="Normal"/>
        <w:rPr/>
      </w:pPr>
      <w:r>
        <w:rPr/>
        <w:t>Le PE est l’une des épreuves importantes de la Licence Professionnelle MI(*) : il constitue une Unité d'Enseignement à lui seul, doté d'un fort coefficient (Cf. Règlement des études [5]).</w:t>
      </w:r>
    </w:p>
    <w:p>
      <w:pPr>
        <w:pStyle w:val="Titre2"/>
        <w:numPr>
          <w:ilvl w:val="1"/>
          <w:numId w:val="2"/>
        </w:numPr>
        <w:ind w:left="578" w:right="0" w:hanging="578"/>
        <w:rPr/>
      </w:pPr>
      <w:bookmarkStart w:id="7" w:name="__RefHeading___Toc636_2903098163"/>
      <w:bookmarkStart w:id="8" w:name="_Toc459823430"/>
      <w:bookmarkStart w:id="9" w:name="_Toc493237514"/>
      <w:bookmarkEnd w:id="7"/>
      <w:bookmarkEnd w:id="8"/>
      <w:bookmarkEnd w:id="9"/>
      <w:r>
        <w:rPr/>
        <w:t>Beebuzziness</w:t>
      </w:r>
    </w:p>
    <w:p>
      <w:pPr>
        <w:pStyle w:val="Normal"/>
        <w:rPr/>
      </w:pPr>
      <w:r>
        <w:rPr/>
      </w:r>
    </w:p>
    <w:p>
      <w:pPr>
        <w:pStyle w:val="Titre2"/>
        <w:numPr>
          <w:ilvl w:val="1"/>
          <w:numId w:val="2"/>
        </w:numPr>
        <w:ind w:left="578" w:right="0" w:hanging="578"/>
        <w:rPr>
          <w:lang w:val="fr-FR"/>
        </w:rPr>
      </w:pPr>
      <w:bookmarkStart w:id="10" w:name="__RefHeading___Toc638_2903098163"/>
      <w:bookmarkStart w:id="11" w:name="_Toc459823431"/>
      <w:bookmarkStart w:id="12" w:name="_Toc493237515"/>
      <w:bookmarkEnd w:id="10"/>
      <w:bookmarkEnd w:id="11"/>
      <w:bookmarkEnd w:id="12"/>
      <w:r>
        <w:rPr>
          <w:lang w:val="fr-FR"/>
        </w:rPr>
        <w:t>Son activité</w:t>
      </w:r>
    </w:p>
    <w:p>
      <w:pPr>
        <w:pStyle w:val="Normal"/>
        <w:rPr/>
      </w:pPr>
      <w:r>
        <w:rPr/>
      </w:r>
    </w:p>
    <w:p>
      <w:pPr>
        <w:pStyle w:val="Titre2"/>
        <w:numPr>
          <w:ilvl w:val="1"/>
          <w:numId w:val="2"/>
        </w:numPr>
        <w:ind w:left="578" w:right="0" w:hanging="578"/>
        <w:rPr>
          <w:del w:id="6" w:author="Auteur inconnu" w:date="2020-02-17T13:00:37Z"/>
        </w:rPr>
      </w:pPr>
      <w:bookmarkStart w:id="13" w:name="__RefHeading___Toc640_2903098163"/>
      <w:bookmarkStart w:id="14" w:name="_Toc459823432"/>
      <w:bookmarkStart w:id="15" w:name="_Toc493237516"/>
      <w:bookmarkEnd w:id="13"/>
      <w:bookmarkEnd w:id="14"/>
      <w:bookmarkEnd w:id="15"/>
      <w:r>
        <w:rPr/>
        <w:t>Son organisation</w:t>
      </w:r>
    </w:p>
    <w:p>
      <w:pPr>
        <w:pStyle w:val="Titre2"/>
        <w:numPr>
          <w:ilvl w:val="0"/>
          <w:numId w:val="0"/>
        </w:numPr>
        <w:ind w:left="576" w:right="0" w:hanging="0"/>
        <w:rPr>
          <w:del w:id="8" w:author="Auteur inconnu" w:date="2020-02-17T13:00:37Z"/>
        </w:rPr>
      </w:pPr>
      <w:del w:id="7" w:author="Auteur inconnu" w:date="2020-02-17T13:00:37Z">
        <w:r>
          <w:rPr/>
        </w:r>
      </w:del>
    </w:p>
    <w:p>
      <w:pPr>
        <w:pStyle w:val="Titre2"/>
        <w:numPr>
          <w:ilvl w:val="0"/>
          <w:numId w:val="0"/>
        </w:numPr>
        <w:ind w:left="576" w:right="0" w:hanging="0"/>
        <w:rPr>
          <w:del w:id="10" w:author="Auteur inconnu" w:date="2020-02-17T13:00:37Z"/>
        </w:rPr>
      </w:pPr>
      <w:del w:id="9" w:author="Auteur inconnu" w:date="2020-02-17T13:00:37Z">
        <w:r>
          <w:rPr/>
        </w:r>
      </w:del>
    </w:p>
    <w:p>
      <w:pPr>
        <w:pStyle w:val="Titre2"/>
        <w:numPr>
          <w:ilvl w:val="0"/>
          <w:numId w:val="0"/>
        </w:numPr>
        <w:ind w:left="576" w:right="0" w:hanging="0"/>
        <w:rPr>
          <w:b/>
          <w:b/>
          <w:bCs/>
          <w:del w:id="12" w:author="Auteur inconnu" w:date="2020-02-17T13:00:37Z"/>
        </w:rPr>
      </w:pPr>
      <w:del w:id="11" w:author="Auteur inconnu" w:date="2020-02-17T13:00:37Z">
        <w:r>
          <w:rPr>
            <w:b/>
            <w:bCs/>
          </w:rPr>
        </w:r>
      </w:del>
    </w:p>
    <w:p>
      <w:pPr>
        <w:pStyle w:val="Titre2"/>
        <w:ind w:left="578" w:right="0" w:hanging="578"/>
        <w:rPr/>
      </w:pPr>
      <w:r>
        <w:rPr/>
      </w:r>
    </w:p>
    <w:p>
      <w:pPr>
        <w:pStyle w:val="Titre1"/>
        <w:numPr>
          <w:ilvl w:val="0"/>
          <w:numId w:val="2"/>
        </w:numPr>
        <w:ind w:left="431" w:right="0" w:hanging="431"/>
        <w:rPr/>
      </w:pPr>
      <w:bookmarkStart w:id="16" w:name="__RefHeading___Toc642_2903098163"/>
      <w:bookmarkStart w:id="17" w:name="_Toc459823434"/>
      <w:bookmarkStart w:id="18" w:name="_Toc493237518"/>
      <w:bookmarkEnd w:id="16"/>
      <w:r>
        <w:rPr/>
        <w:t>L</w:t>
      </w:r>
      <w:r>
        <w:rPr/>
        <w:t>a misssion</w:t>
      </w:r>
      <w:bookmarkEnd w:id="17"/>
      <w:bookmarkEnd w:id="18"/>
    </w:p>
    <w:p>
      <w:pPr>
        <w:pStyle w:val="Normal"/>
        <w:rPr/>
      </w:pPr>
      <w:r>
        <w:rPr/>
        <w:t xml:space="preserve"> </w:t>
      </w:r>
      <w:r>
        <w:rPr/>
        <w:t>Le SpeedLayer ...</w:t>
      </w:r>
    </w:p>
    <w:p>
      <w:pPr>
        <w:pStyle w:val="Titre2"/>
        <w:numPr>
          <w:ilvl w:val="1"/>
          <w:numId w:val="2"/>
        </w:numPr>
        <w:ind w:left="578" w:right="0" w:hanging="578"/>
        <w:rPr/>
      </w:pPr>
      <w:bookmarkStart w:id="19" w:name="__RefHeading___Toc644_2903098163"/>
      <w:bookmarkEnd w:id="19"/>
      <w:r>
        <w:rPr/>
        <w:t>Rôle du SpeedLayer dans l’Architecture Lambda</w:t>
      </w:r>
    </w:p>
    <w:p>
      <w:pPr>
        <w:pStyle w:val="Normal"/>
        <w:rPr>
          <w:lang w:eastAsia="fr-FR"/>
        </w:rPr>
      </w:pPr>
      <w:r>
        <w:rPr>
          <w:lang w:eastAsia="fr-FR"/>
        </w:rPr>
      </w:r>
    </w:p>
    <w:p>
      <w:pPr>
        <w:pStyle w:val="Titre2"/>
        <w:numPr>
          <w:ilvl w:val="1"/>
          <w:numId w:val="2"/>
        </w:numPr>
        <w:ind w:left="578" w:right="0" w:hanging="578"/>
        <w:rPr/>
      </w:pPr>
      <w:bookmarkStart w:id="20" w:name="__RefHeading___Toc646_2903098163"/>
      <w:bookmarkStart w:id="21" w:name="_Toc459823435"/>
      <w:bookmarkStart w:id="22" w:name="_Toc493237519"/>
      <w:bookmarkEnd w:id="20"/>
      <w:bookmarkEnd w:id="21"/>
      <w:bookmarkEnd w:id="22"/>
      <w:r>
        <w:rPr/>
        <w:t>L’Architecture Lambda au sein de Beebuzziness</w:t>
      </w:r>
    </w:p>
    <w:p>
      <w:pPr>
        <w:pStyle w:val="Normal"/>
        <w:rPr>
          <w:i/>
          <w:i/>
        </w:rPr>
      </w:pPr>
      <w:r>
        <w:rPr>
          <w:i/>
        </w:rPr>
      </w:r>
    </w:p>
    <w:p>
      <w:pPr>
        <w:pStyle w:val="Titre2"/>
        <w:numPr>
          <w:ilvl w:val="1"/>
          <w:numId w:val="2"/>
        </w:numPr>
        <w:ind w:left="578" w:right="0" w:hanging="578"/>
        <w:rPr>
          <w:lang w:val="fr-FR"/>
          <w:del w:id="13" w:author="Auteur inconnu" w:date="2020-02-17T13:14:06Z"/>
        </w:rPr>
      </w:pPr>
      <w:bookmarkStart w:id="23" w:name="__RefHeading___Toc648_2903098163"/>
      <w:bookmarkStart w:id="24" w:name="_Toc493237520"/>
      <w:bookmarkStart w:id="25" w:name="_Toc459823436"/>
      <w:bookmarkEnd w:id="23"/>
      <w:bookmarkEnd w:id="24"/>
      <w:bookmarkEnd w:id="25"/>
      <w:r>
        <w:rPr>
          <w:lang w:val="fr-FR"/>
        </w:rPr>
        <w:t>Etapes de la mission</w:t>
      </w:r>
    </w:p>
    <w:p>
      <w:pPr>
        <w:pStyle w:val="Titre2"/>
        <w:numPr>
          <w:ilvl w:val="1"/>
          <w:numId w:val="2"/>
        </w:numPr>
        <w:ind w:left="578" w:right="0" w:hanging="578"/>
        <w:rPr/>
      </w:pPr>
      <w:ins w:id="14" w:author="Auteur inconnu" w:date="2020-02-17T13:14:22Z">
        <w:r>
          <w:rPr/>
          <w:t>Bac à sables</w:t>
        </w:r>
      </w:ins>
    </w:p>
    <w:p>
      <w:pPr>
        <w:pStyle w:val="Normal"/>
        <w:rPr>
          <w:lang w:eastAsia="fr-FR"/>
        </w:rPr>
      </w:pPr>
      <w:del w:id="15" w:author="Auteur inconnu" w:date="2020-02-17T13:14:27Z">
        <w:r>
          <w:rPr>
            <w:lang w:eastAsia="fr-FR"/>
          </w:rPr>
          <w:delText>Etape 1 : Bac à sables</w:delText>
        </w:r>
      </w:del>
    </w:p>
    <w:p>
      <w:pPr>
        <w:pStyle w:val="Normal"/>
        <w:rPr>
          <w:lang w:eastAsia="fr-FR"/>
        </w:rPr>
      </w:pPr>
      <w:r>
        <w:rPr>
          <w:lang w:eastAsia="fr-FR"/>
        </w:rPr>
        <w:t>Etape 2 : Réalisation du SpeedLayer code</w:t>
      </w:r>
    </w:p>
    <w:p>
      <w:pPr>
        <w:pStyle w:val="Normal"/>
        <w:rPr>
          <w:lang w:eastAsia="fr-FR"/>
        </w:rPr>
      </w:pPr>
      <w:r>
        <w:rPr>
          <w:lang w:eastAsia="fr-FR"/>
        </w:rPr>
        <w:t>Etape 3 : Création du double buffering</w:t>
      </w:r>
    </w:p>
    <w:p>
      <w:pPr>
        <w:pStyle w:val="Normal"/>
        <w:rPr>
          <w:lang w:eastAsia="fr-FR"/>
        </w:rPr>
      </w:pPr>
      <w:r>
        <w:rPr>
          <w:lang w:eastAsia="fr-FR"/>
        </w:rPr>
        <w:t>Etape 4 : Intégration du SpeedLayer au système global</w:t>
      </w:r>
    </w:p>
    <w:p>
      <w:pPr>
        <w:pStyle w:val="Normal"/>
        <w:rPr/>
      </w:pPr>
      <w:r>
        <w:rPr/>
      </w:r>
    </w:p>
    <w:p>
      <w:pPr>
        <w:pStyle w:val="Normal"/>
        <w:rPr>
          <w:del w:id="17" w:author="Auteur inconnu" w:date="2020-02-17T13:12:24Z"/>
        </w:rPr>
      </w:pPr>
      <w:del w:id="16" w:author="Auteur inconnu" w:date="2020-02-17T13:12:24Z">
        <w:r>
          <w:rPr/>
        </w:r>
      </w:del>
    </w:p>
    <w:p>
      <w:pPr>
        <w:pStyle w:val="Normal"/>
        <w:rPr>
          <w:b/>
          <w:b/>
          <w:del w:id="19" w:author="Auteur inconnu" w:date="2020-02-17T13:12:24Z"/>
        </w:rPr>
      </w:pPr>
      <w:del w:id="18" w:author="Auteur inconnu" w:date="2020-02-17T13:12:24Z">
        <w:r>
          <w:rPr>
            <w:b/>
          </w:rPr>
        </w:r>
      </w:del>
    </w:p>
    <w:p>
      <w:pPr>
        <w:pStyle w:val="Normal"/>
        <w:rPr>
          <w:del w:id="21" w:author="Auteur inconnu" w:date="2020-02-17T13:12:24Z"/>
        </w:rPr>
      </w:pPr>
      <w:del w:id="20" w:author="Auteur inconnu" w:date="2020-02-17T13:12:24Z">
        <w:r>
          <w:rPr/>
        </w:r>
      </w:del>
    </w:p>
    <w:p>
      <w:pPr>
        <w:pStyle w:val="Normal"/>
        <w:rPr>
          <w:del w:id="23" w:author="Auteur inconnu" w:date="2020-02-17T13:12:24Z"/>
        </w:rPr>
      </w:pPr>
      <w:del w:id="22" w:author="Auteur inconnu" w:date="2020-02-17T13:12:24Z">
        <w:r>
          <w:rPr/>
        </w:r>
      </w:del>
    </w:p>
    <w:p>
      <w:pPr>
        <w:pStyle w:val="Normal"/>
        <w:rPr/>
      </w:pPr>
      <w:r>
        <w:rPr/>
      </w:r>
    </w:p>
    <w:p>
      <w:pPr>
        <w:pStyle w:val="Titre1"/>
        <w:numPr>
          <w:ilvl w:val="0"/>
          <w:numId w:val="2"/>
        </w:numPr>
        <w:ind w:left="431" w:right="0" w:hanging="431"/>
        <w:rPr/>
      </w:pPr>
      <w:bookmarkStart w:id="26" w:name="__RefHeading___Toc652_2903098163"/>
      <w:bookmarkStart w:id="27" w:name="_Toc474915317"/>
      <w:bookmarkStart w:id="28" w:name="_Toc493237525"/>
      <w:bookmarkEnd w:id="26"/>
      <w:r>
        <w:rPr/>
        <w:t>Glossaire</w:t>
      </w:r>
      <w:bookmarkEnd w:id="27"/>
      <w:bookmarkEnd w:id="28"/>
    </w:p>
    <w:p>
      <w:pPr>
        <w:pStyle w:val="Normal"/>
        <w:rPr/>
      </w:pPr>
      <w:r>
        <w:rPr/>
        <w:t>ASSR : Administration et Sécurité des Systèmes et des Réseaux</w:t>
      </w:r>
    </w:p>
    <w:p>
      <w:pPr>
        <w:pStyle w:val="Normal"/>
        <w:rPr/>
      </w:pPr>
      <w:ins w:id="25" w:author="Auteur inconnu" w:date="2020-02-17T13:27:42Z">
        <w:r>
          <w:rPr/>
          <w:t>TDD</w:t>
        </w:r>
      </w:ins>
    </w:p>
    <w:p>
      <w:pPr>
        <w:pStyle w:val="Normal"/>
        <w:rPr/>
      </w:pPr>
      <w:ins w:id="27" w:author="Auteur inconnu" w:date="2020-02-17T13:27:42Z">
        <w:r>
          <w:rPr/>
          <w:t>HUB</w:t>
        </w:r>
      </w:ins>
    </w:p>
    <w:p>
      <w:pPr>
        <w:pStyle w:val="Normal"/>
        <w:rPr/>
      </w:pPr>
      <w:ins w:id="29" w:author="Auteur inconnu" w:date="2020-02-17T13:27:42Z">
        <w:r>
          <w:rPr/>
          <w:t>Eveneme</w:t>
        </w:r>
      </w:ins>
      <w:ins w:id="30" w:author="Auteur inconnu" w:date="2020-02-17T13:28:00Z">
        <w:r>
          <w:rPr/>
          <w:t>nt</w:t>
        </w:r>
      </w:ins>
    </w:p>
    <w:p>
      <w:pPr>
        <w:pStyle w:val="Normal"/>
        <w:rPr/>
      </w:pPr>
      <w:r>
        <w:rPr/>
      </w:r>
    </w:p>
    <w:p>
      <w:pPr>
        <w:pStyle w:val="Normal"/>
        <w:rPr>
          <w:lang w:val="fr-FR"/>
          <w:del w:id="33" w:author="Auteur inconnu" w:date="2020-02-17T13:12:49Z"/>
        </w:rPr>
      </w:pPr>
      <w:del w:id="32" w:author="Auteur inconnu" w:date="2020-02-17T13:12:49Z">
        <w:r>
          <w:rPr>
            <w:lang w:val="fr-FR"/>
          </w:rPr>
        </w:r>
      </w:del>
    </w:p>
    <w:p>
      <w:pPr>
        <w:pStyle w:val="Normal"/>
        <w:ind w:left="0" w:right="0" w:hanging="0"/>
        <w:rPr>
          <w:del w:id="35" w:author="Auteur inconnu" w:date="2020-02-17T13:12:49Z"/>
        </w:rPr>
      </w:pPr>
      <w:del w:id="34" w:author="Auteur inconnu" w:date="2020-02-17T13:12:49Z">
        <w:r>
          <w:rPr/>
        </w:r>
      </w:del>
    </w:p>
    <w:p>
      <w:pPr>
        <w:pStyle w:val="Normal"/>
        <w:rPr>
          <w:lang w:val="fr-FR"/>
        </w:rPr>
      </w:pPr>
      <w:r>
        <w:rPr>
          <w:lang w:val="fr-FR"/>
        </w:rPr>
      </w:r>
    </w:p>
    <w:p>
      <w:pPr>
        <w:sectPr>
          <w:type w:val="continuous"/>
          <w:pgSz w:w="11906" w:h="16838"/>
          <w:pgMar w:left="1417" w:right="1417" w:header="708" w:top="1417" w:footer="708" w:bottom="1417" w:gutter="0"/>
          <w:formProt w:val="false"/>
          <w:textDirection w:val="lrTb"/>
          <w:docGrid w:type="default" w:linePitch="100" w:charSpace="0"/>
        </w:sectPr>
      </w:pPr>
    </w:p>
    <w:p>
      <w:pPr>
        <w:pStyle w:val="Normal"/>
        <w:jc w:val="center"/>
        <w:rPr>
          <w:b/>
          <w:b/>
          <w:sz w:val="28"/>
        </w:rPr>
      </w:pPr>
      <w:r>
        <w:rPr>
          <w:b/>
          <w:sz w:val="28"/>
        </w:rPr>
      </w:r>
      <w:r>
        <w:br w:type="page"/>
      </w:r>
    </w:p>
    <w:p>
      <w:pPr>
        <w:pStyle w:val="Normal"/>
        <w:numPr>
          <w:ilvl w:val="0"/>
          <w:numId w:val="0"/>
        </w:numPr>
        <w:ind w:left="576" w:right="0" w:hanging="0"/>
        <w:rPr>
          <w:rStyle w:val="LienInternet"/>
          <w:lang w:val="en-US"/>
        </w:rPr>
      </w:pPr>
      <w:hyperlink r:id="rId5">
        <w:r>
          <w:rPr/>
        </w:r>
      </w:hyperlink>
    </w:p>
    <w:p>
      <w:pPr>
        <w:pStyle w:val="HTMLPreformatted"/>
        <w:rPr>
          <w:lang w:val="en-US"/>
        </w:rPr>
      </w:pPr>
      <w:r>
        <w:rPr>
          <w:lang w:val="en-US"/>
        </w:rPr>
      </w:r>
    </w:p>
    <w:p>
      <w:pPr>
        <w:pStyle w:val="Normal"/>
        <w:numPr>
          <w:ilvl w:val="0"/>
          <w:numId w:val="0"/>
        </w:numPr>
        <w:ind w:left="576" w:right="0" w:hanging="0"/>
        <w:rPr>
          <w:lang w:val="fr-FR"/>
        </w:rPr>
      </w:pPr>
      <w:r>
        <w:br w:type="column"/>
      </w:r>
      <w:r>
        <w:rPr>
          <w:lang w:val="fr-FR"/>
        </w:rPr>
      </w:r>
      <w:bookmarkStart w:id="29" w:name="_Toc459823442"/>
      <w:bookmarkStart w:id="30" w:name="_Toc459823442"/>
      <w:bookmarkEnd w:id="30"/>
    </w:p>
    <w:p>
      <w:pPr>
        <w:pStyle w:val="Corpsdetexte"/>
        <w:spacing w:before="60" w:after="60"/>
        <w:rPr/>
      </w:pPr>
      <w:r>
        <w:rPr/>
      </w:r>
    </w:p>
    <w:sectPr>
      <w:type w:val="continuous"/>
      <w:pgSz w:w="11906" w:h="16838"/>
      <w:pgMar w:left="1417" w:right="1417" w:header="708" w:top="1417" w:footer="708" w:bottom="1417"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single" w:sz="4" w:space="1" w:color="000000"/>
      </w:pBdr>
      <w:spacing w:before="0" w:after="200"/>
      <w:rPr/>
    </w:pPr>
    <w:r>
      <w:rPr/>
      <w:tab/>
    </w:r>
    <w:r>
      <w:rPr>
        <w:rFonts w:ascii="Arial" w:hAnsi="Arial"/>
        <w:sz w:val="20"/>
      </w:rPr>
      <w:t xml:space="preserve">Page </w:t>
    </w:r>
    <w:r>
      <w:rPr>
        <w:rStyle w:val="Pagenumber"/>
        <w:rFonts w:ascii="Arial" w:hAnsi="Arial"/>
        <w:sz w:val="20"/>
      </w:rPr>
      <w:fldChar w:fldCharType="begin"/>
    </w:r>
    <w:r>
      <w:rPr>
        <w:rStyle w:val="Pagenumber"/>
        <w:sz w:val="20"/>
        <w:rFonts w:ascii="Arial" w:hAnsi="Arial"/>
      </w:rPr>
      <w:instrText> PAGE </w:instrText>
    </w:r>
    <w:r>
      <w:rPr>
        <w:rStyle w:val="Pagenumber"/>
        <w:sz w:val="20"/>
        <w:rFonts w:ascii="Arial" w:hAnsi="Arial"/>
      </w:rPr>
      <w:fldChar w:fldCharType="separate"/>
    </w:r>
    <w:r>
      <w:rPr>
        <w:rStyle w:val="Pagenumber"/>
        <w:sz w:val="20"/>
        <w:rFonts w:ascii="Arial" w:hAnsi="Arial"/>
      </w:rPr>
      <w:t>9</w:t>
    </w:r>
    <w:r>
      <w:rPr>
        <w:rStyle w:val="Pagenumber"/>
        <w:sz w:val="20"/>
        <w:rFonts w:ascii="Arial" w:hAnsi="Arial"/>
      </w:rPr>
      <w:fldChar w:fldCharType="end"/>
    </w:r>
    <w:r>
      <w:rPr>
        <w:rStyle w:val="Pagenumber"/>
        <w:rFonts w:ascii="Arial" w:hAnsi="Arial"/>
        <w:sz w:val="20"/>
      </w:rPr>
      <w:t>/</w:t>
    </w:r>
    <w:r>
      <w:rPr>
        <w:rStyle w:val="Pagenumber"/>
        <w:rFonts w:ascii="Arial" w:hAnsi="Arial"/>
        <w:sz w:val="20"/>
      </w:rPr>
      <w:fldChar w:fldCharType="begin"/>
    </w:r>
    <w:r>
      <w:rPr>
        <w:rStyle w:val="Pagenumber"/>
        <w:sz w:val="20"/>
        <w:rFonts w:ascii="Arial" w:hAnsi="Arial"/>
      </w:rPr>
      <w:instrText> NUMPAGES </w:instrText>
    </w:r>
    <w:r>
      <w:rPr>
        <w:rStyle w:val="Pagenumber"/>
        <w:sz w:val="20"/>
        <w:rFonts w:ascii="Arial" w:hAnsi="Arial"/>
      </w:rPr>
      <w:fldChar w:fldCharType="separate"/>
    </w:r>
    <w:r>
      <w:rPr>
        <w:rStyle w:val="Pagenumber"/>
        <w:sz w:val="20"/>
        <w:rFonts w:ascii="Arial" w:hAnsi="Arial"/>
      </w:rPr>
      <w:t>9</w:t>
    </w:r>
    <w:r>
      <w:rPr>
        <w:rStyle w:val="Pagenumber"/>
        <w:sz w:val="20"/>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single" w:sz="4" w:space="1" w:color="000000"/>
      </w:pBdr>
      <w:spacing w:before="0" w:after="200"/>
      <w:rPr/>
    </w:pPr>
    <w:r>
      <w:rPr>
        <w:rFonts w:ascii="Arial" w:hAnsi="Arial"/>
        <w:sz w:val="20"/>
      </w:rPr>
      <w:tab/>
    </w:r>
    <w:r>
      <w:rPr>
        <w:rFonts w:ascii="Arial" w:hAnsi="Arial"/>
        <w:sz w:val="20"/>
      </w:rPr>
      <w:t>Réalisation et intégration du SpeedLayer</w:t>
    </w:r>
    <w:r>
      <w:rPr>
        <w:rFonts w:ascii="Arial" w:hAnsi="Arial"/>
        <w:sz w:val="20"/>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ind w:left="432" w:hanging="432"/>
      </w:pPr>
    </w:lvl>
    <w:lvl w:ilvl="1">
      <w:start w:val="1"/>
      <w:pStyle w:val="Titre2"/>
      <w:numFmt w:val="decimal"/>
      <w:lvlText w:val="%1.%2"/>
      <w:lvlJc w:val="left"/>
      <w:pPr>
        <w:ind w:left="576" w:hanging="576"/>
      </w:pPr>
    </w:lvl>
    <w:lvl w:ilvl="2">
      <w:start w:val="1"/>
      <w:pStyle w:val="Titre3"/>
      <w:numFmt w:val="none"/>
      <w:suff w:val="nothing"/>
      <w:lvlText w:val=""/>
      <w:lvlJc w:val="left"/>
      <w:pPr>
        <w:ind w:left="0" w:hanging="0"/>
      </w:pPr>
    </w:lvl>
    <w:lvl w:ilvl="3">
      <w:start w:val="1"/>
      <w:pStyle w:val="Titre4"/>
      <w:numFmt w:val="decimal"/>
      <w:lvlText w:val="%1.%2.%4"/>
      <w:lvlJc w:val="left"/>
      <w:pPr>
        <w:ind w:left="864" w:hanging="864"/>
      </w:pPr>
    </w:lvl>
    <w:lvl w:ilvl="4">
      <w:start w:val="1"/>
      <w:pStyle w:val="Titre5"/>
      <w:numFmt w:val="decimal"/>
      <w:lvlText w:val="%1.%2.%4.%5"/>
      <w:lvlJc w:val="left"/>
      <w:pPr>
        <w:ind w:left="1008" w:hanging="1008"/>
      </w:pPr>
    </w:lvl>
    <w:lvl w:ilvl="5">
      <w:start w:val="1"/>
      <w:pStyle w:val="Titre6"/>
      <w:numFmt w:val="decimal"/>
      <w:lvlText w:val="%1.%2.%4.%5.%6"/>
      <w:lvlJc w:val="left"/>
      <w:pPr>
        <w:ind w:left="1152" w:hanging="1152"/>
      </w:pPr>
    </w:lvl>
    <w:lvl w:ilvl="6">
      <w:start w:val="1"/>
      <w:pStyle w:val="Titre7"/>
      <w:numFmt w:val="decimal"/>
      <w:lvlText w:val="%1.%2.%4.%5.%6.%7"/>
      <w:lvlJc w:val="left"/>
      <w:pPr>
        <w:ind w:left="1296" w:hanging="1296"/>
      </w:pPr>
    </w:lvl>
    <w:lvl w:ilvl="7">
      <w:start w:val="1"/>
      <w:pStyle w:val="Titre8"/>
      <w:numFmt w:val="decimal"/>
      <w:lvlText w:val="%1.%2.%4.%5.%6.%7.%8"/>
      <w:lvlJc w:val="left"/>
      <w:pPr>
        <w:ind w:left="1440" w:hanging="1440"/>
      </w:pPr>
    </w:lvl>
    <w:lvl w:ilvl="8">
      <w:start w:val="1"/>
      <w:pStyle w:val="Titre9"/>
      <w:numFmt w:val="decimal"/>
      <w:lvlText w:val="%1.%2.%4.%5.%6.%7.%8.%9"/>
      <w:lvlJc w:val="left"/>
      <w:pPr>
        <w:ind w:left="1584" w:hanging="1584"/>
      </w:pPr>
    </w:lvl>
  </w:abstractNum>
  <w:abstractNum w:abstractNumId="2">
    <w:lvl w:ilvl="0">
      <w:start w:val="1"/>
      <w:numFmt w:val="upperRoman"/>
      <w:lvlText w:val="%1."/>
      <w:lvlJc w:val="left"/>
      <w:pPr>
        <w:ind w:left="432" w:hanging="432"/>
      </w:pPr>
    </w:lvl>
    <w:lvl w:ilvl="1">
      <w:start w:val="1"/>
      <w:numFmt w:val="decimal"/>
      <w:lvlText w:val="%1.%2"/>
      <w:lvlJc w:val="left"/>
      <w:pPr>
        <w:ind w:left="576" w:hanging="576"/>
      </w:pPr>
    </w:lvl>
    <w:lvl w:ilvl="2">
      <w:start w:val="1"/>
      <w:numFmt w:val="none"/>
      <w:suff w:val="nothing"/>
      <w:lvlText w:val=""/>
      <w:lvlJc w:val="left"/>
      <w:pPr>
        <w:ind w:left="0" w:hanging="0"/>
      </w:p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3"/>
  <w:trackRevisions/>
  <w:embedSystemFonts/>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fr-FR" w:eastAsia="fr-FR" w:bidi="ar-SA"/>
      </w:rPr>
    </w:rPrDefault>
    <w:pPrDefault>
      <w:pPr/>
    </w:pPrDefault>
  </w:docDefaults>
  <w:style w:type="paragraph" w:styleId="Normal">
    <w:name w:val="Normal"/>
    <w:qFormat/>
    <w:pPr>
      <w:widowControl/>
      <w:kinsoku w:val="true"/>
      <w:overflowPunct w:val="true"/>
      <w:autoSpaceDE w:val="true"/>
      <w:bidi w:val="0"/>
      <w:spacing w:before="0" w:after="200"/>
      <w:jc w:val="both"/>
    </w:pPr>
    <w:rPr>
      <w:rFonts w:ascii="Times New Roman" w:hAnsi="Times New Roman" w:eastAsia="Cambria" w:cs="Times New Roman"/>
      <w:color w:val="auto"/>
      <w:kern w:val="0"/>
      <w:sz w:val="24"/>
      <w:szCs w:val="24"/>
      <w:lang w:val="fr-FR" w:eastAsia="en-US" w:bidi="ar-SA"/>
    </w:rPr>
  </w:style>
  <w:style w:type="paragraph" w:styleId="Titre1">
    <w:name w:val="Heading 1"/>
    <w:basedOn w:val="Normal"/>
    <w:next w:val="Normal"/>
    <w:autoRedefine/>
    <w:qFormat/>
    <w:pPr>
      <w:keepNext w:val="true"/>
      <w:pageBreakBefore/>
      <w:numPr>
        <w:ilvl w:val="0"/>
        <w:numId w:val="1"/>
      </w:numPr>
      <w:pBdr>
        <w:bottom w:val="single" w:sz="4" w:space="1" w:color="000000"/>
      </w:pBdr>
      <w:spacing w:before="240" w:after="360"/>
      <w:ind w:left="431" w:right="0" w:hanging="431"/>
      <w:outlineLvl w:val="0"/>
    </w:pPr>
    <w:rPr>
      <w:rFonts w:ascii="Arial" w:hAnsi="Arial" w:eastAsia="Times New Roman"/>
      <w:b/>
      <w:kern w:val="2"/>
      <w:sz w:val="28"/>
      <w:szCs w:val="20"/>
      <w:lang w:eastAsia="fr-FR"/>
    </w:rPr>
  </w:style>
  <w:style w:type="paragraph" w:styleId="Titre2">
    <w:name w:val="Heading 2"/>
    <w:basedOn w:val="Normal"/>
    <w:next w:val="Normal"/>
    <w:qFormat/>
    <w:pPr>
      <w:keepNext w:val="true"/>
      <w:numPr>
        <w:ilvl w:val="1"/>
        <w:numId w:val="1"/>
      </w:numPr>
      <w:spacing w:before="0" w:after="240"/>
      <w:ind w:left="578" w:right="0" w:hanging="578"/>
      <w:outlineLvl w:val="1"/>
    </w:pPr>
    <w:rPr>
      <w:rFonts w:eastAsia="Times New Roman"/>
      <w:i/>
      <w:szCs w:val="20"/>
      <w:lang w:val="en-US" w:eastAsia="fr-FR"/>
    </w:rPr>
  </w:style>
  <w:style w:type="paragraph" w:styleId="Titre3">
    <w:name w:val="Heading 3"/>
    <w:basedOn w:val="Normal"/>
    <w:next w:val="Normal"/>
    <w:qFormat/>
    <w:pPr>
      <w:keepNext w:val="true"/>
      <w:numPr>
        <w:ilvl w:val="2"/>
        <w:numId w:val="1"/>
      </w:numPr>
      <w:spacing w:before="0" w:after="120"/>
      <w:outlineLvl w:val="2"/>
    </w:pPr>
    <w:rPr>
      <w:rFonts w:ascii="Arial" w:hAnsi="Arial" w:eastAsia="Times New Roman"/>
      <w:b/>
      <w:sz w:val="20"/>
      <w:szCs w:val="20"/>
      <w:lang w:val="en-US" w:eastAsia="fr-FR"/>
    </w:rPr>
  </w:style>
  <w:style w:type="paragraph" w:styleId="Titre4">
    <w:name w:val="Heading 4"/>
    <w:basedOn w:val="Normal"/>
    <w:next w:val="Normal"/>
    <w:qFormat/>
    <w:pPr>
      <w:keepNext w:val="true"/>
      <w:numPr>
        <w:ilvl w:val="3"/>
        <w:numId w:val="1"/>
      </w:numPr>
      <w:pBdr>
        <w:top w:val="single" w:sz="4" w:space="1" w:color="000000"/>
        <w:left w:val="single" w:sz="4" w:space="4" w:color="000000"/>
        <w:bottom w:val="single" w:sz="4" w:space="1" w:color="000000"/>
        <w:right w:val="single" w:sz="4" w:space="0" w:color="000000"/>
      </w:pBdr>
      <w:spacing w:before="0" w:after="0"/>
      <w:ind w:left="0" w:right="2693" w:hanging="0"/>
      <w:jc w:val="center"/>
      <w:outlineLvl w:val="3"/>
    </w:pPr>
    <w:rPr>
      <w:rFonts w:eastAsia="Times New Roman"/>
      <w:b/>
      <w:sz w:val="28"/>
      <w:szCs w:val="20"/>
      <w:lang w:val="en-US" w:eastAsia="fr-FR"/>
    </w:rPr>
  </w:style>
  <w:style w:type="paragraph" w:styleId="Titre5">
    <w:name w:val="Heading 5"/>
    <w:basedOn w:val="Normal"/>
    <w:next w:val="Normal"/>
    <w:qFormat/>
    <w:pPr>
      <w:keepNext w:val="true"/>
      <w:numPr>
        <w:ilvl w:val="4"/>
        <w:numId w:val="1"/>
      </w:numPr>
      <w:spacing w:before="0" w:after="0"/>
      <w:jc w:val="center"/>
      <w:outlineLvl w:val="4"/>
    </w:pPr>
    <w:rPr>
      <w:rFonts w:eastAsia="Times New Roman"/>
      <w:b/>
      <w:sz w:val="20"/>
      <w:szCs w:val="20"/>
      <w:lang w:val="en-US" w:eastAsia="fr-FR"/>
    </w:rPr>
  </w:style>
  <w:style w:type="paragraph" w:styleId="Titre6">
    <w:name w:val="Heading 6"/>
    <w:basedOn w:val="Normal"/>
    <w:next w:val="Normal"/>
    <w:qFormat/>
    <w:pPr>
      <w:numPr>
        <w:ilvl w:val="5"/>
        <w:numId w:val="1"/>
      </w:numPr>
      <w:spacing w:before="240" w:after="60"/>
      <w:outlineLvl w:val="5"/>
    </w:pPr>
    <w:rPr>
      <w:rFonts w:ascii="Cambria" w:hAnsi="Cambria" w:eastAsia="Times New Roman"/>
      <w:b/>
      <w:bCs/>
      <w:sz w:val="22"/>
      <w:szCs w:val="22"/>
    </w:rPr>
  </w:style>
  <w:style w:type="paragraph" w:styleId="Titre7">
    <w:name w:val="Heading 7"/>
    <w:basedOn w:val="Normal"/>
    <w:next w:val="Normal"/>
    <w:qFormat/>
    <w:pPr>
      <w:numPr>
        <w:ilvl w:val="6"/>
        <w:numId w:val="1"/>
      </w:numPr>
      <w:spacing w:before="240" w:after="60"/>
      <w:outlineLvl w:val="6"/>
    </w:pPr>
    <w:rPr>
      <w:rFonts w:ascii="Cambria" w:hAnsi="Cambria" w:eastAsia="Times New Roman"/>
    </w:rPr>
  </w:style>
  <w:style w:type="paragraph" w:styleId="Titre8">
    <w:name w:val="Heading 8"/>
    <w:basedOn w:val="Normal"/>
    <w:next w:val="Normal"/>
    <w:qFormat/>
    <w:pPr>
      <w:numPr>
        <w:ilvl w:val="7"/>
        <w:numId w:val="1"/>
      </w:numPr>
      <w:spacing w:before="240" w:after="60"/>
      <w:outlineLvl w:val="7"/>
    </w:pPr>
    <w:rPr>
      <w:rFonts w:ascii="Cambria" w:hAnsi="Cambria" w:eastAsia="Times New Roman"/>
      <w:i/>
      <w:iCs/>
    </w:rPr>
  </w:style>
  <w:style w:type="paragraph" w:styleId="Titre9">
    <w:name w:val="Heading 9"/>
    <w:basedOn w:val="Normal"/>
    <w:next w:val="Normal"/>
    <w:qFormat/>
    <w:pPr>
      <w:numPr>
        <w:ilvl w:val="8"/>
        <w:numId w:val="1"/>
      </w:numPr>
      <w:spacing w:before="240" w:after="60"/>
      <w:outlineLvl w:val="8"/>
    </w:pPr>
    <w:rPr>
      <w:rFonts w:ascii="Calibri" w:hAnsi="Calibri" w:eastAsia="Times New Roman"/>
      <w:sz w:val="22"/>
      <w:szCs w:val="22"/>
    </w:rPr>
  </w:style>
  <w:style w:type="character" w:styleId="DefaultParagraphFont">
    <w:name w:val="Default Paragraph Font"/>
    <w:qFormat/>
    <w:rPr/>
  </w:style>
  <w:style w:type="character" w:styleId="Titre1Car">
    <w:name w:val="Titre 1 Car"/>
    <w:basedOn w:val="DefaultParagraphFont"/>
    <w:qFormat/>
    <w:rPr>
      <w:rFonts w:ascii="Arial" w:hAnsi="Arial" w:eastAsia="Times New Roman"/>
      <w:b/>
      <w:kern w:val="2"/>
      <w:sz w:val="28"/>
    </w:rPr>
  </w:style>
  <w:style w:type="character" w:styleId="Titre2Car">
    <w:name w:val="Titre 2 Car"/>
    <w:basedOn w:val="DefaultParagraphFont"/>
    <w:qFormat/>
    <w:rPr>
      <w:rFonts w:ascii="Times New Roman" w:hAnsi="Times New Roman" w:eastAsia="Times New Roman"/>
      <w:i/>
      <w:sz w:val="24"/>
      <w:lang w:val="en-US"/>
    </w:rPr>
  </w:style>
  <w:style w:type="character" w:styleId="Titre3Car">
    <w:name w:val="Titre 3 Car"/>
    <w:basedOn w:val="DefaultParagraphFont"/>
    <w:qFormat/>
    <w:rPr>
      <w:rFonts w:ascii="Arial" w:hAnsi="Arial" w:eastAsia="Times New Roman"/>
      <w:b/>
      <w:lang w:val="en-US"/>
    </w:rPr>
  </w:style>
  <w:style w:type="character" w:styleId="Titre4Car">
    <w:name w:val="Titre 4 Car"/>
    <w:basedOn w:val="DefaultParagraphFont"/>
    <w:qFormat/>
    <w:rPr>
      <w:rFonts w:ascii="Times New Roman" w:hAnsi="Times New Roman" w:eastAsia="Times New Roman"/>
      <w:b/>
      <w:sz w:val="28"/>
      <w:lang w:val="en-US"/>
    </w:rPr>
  </w:style>
  <w:style w:type="character" w:styleId="Titre5Car">
    <w:name w:val="Titre 5 Car"/>
    <w:basedOn w:val="DefaultParagraphFont"/>
    <w:qFormat/>
    <w:rPr>
      <w:rFonts w:ascii="Times New Roman" w:hAnsi="Times New Roman" w:eastAsia="Times New Roman"/>
      <w:b/>
      <w:lang w:val="en-US"/>
    </w:rPr>
  </w:style>
  <w:style w:type="character" w:styleId="Titre6Car">
    <w:name w:val="Titre 6 Car"/>
    <w:basedOn w:val="DefaultParagraphFont"/>
    <w:qFormat/>
    <w:rPr>
      <w:rFonts w:eastAsia="Times New Roman"/>
      <w:b/>
      <w:bCs/>
      <w:sz w:val="22"/>
      <w:szCs w:val="22"/>
      <w:lang w:eastAsia="en-US"/>
    </w:rPr>
  </w:style>
  <w:style w:type="character" w:styleId="Titre7Car">
    <w:name w:val="Titre 7 Car"/>
    <w:basedOn w:val="DefaultParagraphFont"/>
    <w:qFormat/>
    <w:rPr>
      <w:rFonts w:eastAsia="Times New Roman"/>
      <w:sz w:val="24"/>
      <w:szCs w:val="24"/>
      <w:lang w:eastAsia="en-US"/>
    </w:rPr>
  </w:style>
  <w:style w:type="character" w:styleId="Titre8Car">
    <w:name w:val="Titre 8 Car"/>
    <w:basedOn w:val="DefaultParagraphFont"/>
    <w:qFormat/>
    <w:rPr>
      <w:rFonts w:eastAsia="Times New Roman"/>
      <w:i/>
      <w:iCs/>
      <w:sz w:val="24"/>
      <w:szCs w:val="24"/>
      <w:lang w:eastAsia="en-US"/>
    </w:rPr>
  </w:style>
  <w:style w:type="character" w:styleId="Titre9Car">
    <w:name w:val="Titre 9 Car"/>
    <w:basedOn w:val="DefaultParagraphFont"/>
    <w:qFormat/>
    <w:rPr>
      <w:rFonts w:ascii="Calibri" w:hAnsi="Calibri" w:eastAsia="Times New Roman"/>
      <w:sz w:val="22"/>
      <w:szCs w:val="22"/>
      <w:lang w:eastAsia="en-US"/>
    </w:rPr>
  </w:style>
  <w:style w:type="character" w:styleId="EntteCar">
    <w:name w:val="En-tête Car"/>
    <w:basedOn w:val="DefaultParagraphFont"/>
    <w:qFormat/>
    <w:rPr>
      <w:rFonts w:ascii="Times New Roman" w:hAnsi="Times New Roman"/>
      <w:sz w:val="24"/>
      <w:szCs w:val="24"/>
      <w:lang w:eastAsia="en-US"/>
    </w:rPr>
  </w:style>
  <w:style w:type="character" w:styleId="PieddepageCar">
    <w:name w:val="Pied de page Car"/>
    <w:basedOn w:val="DefaultParagraphFont"/>
    <w:qFormat/>
    <w:rPr>
      <w:rFonts w:ascii="Times New Roman" w:hAnsi="Times New Roman"/>
      <w:sz w:val="24"/>
      <w:szCs w:val="24"/>
      <w:lang w:eastAsia="en-US"/>
    </w:rPr>
  </w:style>
  <w:style w:type="character" w:styleId="Pagenumber">
    <w:name w:val="page number"/>
    <w:basedOn w:val="DefaultParagraphFont"/>
    <w:qFormat/>
    <w:rPr/>
  </w:style>
  <w:style w:type="character" w:styleId="TitreCar">
    <w:name w:val="Titre Car"/>
    <w:basedOn w:val="DefaultParagraphFont"/>
    <w:qFormat/>
    <w:rPr>
      <w:rFonts w:eastAsia="Times New Roman"/>
      <w:spacing w:val="5"/>
      <w:sz w:val="52"/>
      <w:szCs w:val="52"/>
      <w:lang w:eastAsia="en-US" w:bidi="en-US"/>
    </w:rPr>
  </w:style>
  <w:style w:type="character" w:styleId="FootnoteCharacters">
    <w:name w:val="Footnote Characters"/>
    <w:basedOn w:val="DefaultParagraphFont"/>
    <w:qFormat/>
    <w:rPr>
      <w:vertAlign w:val="superscript"/>
    </w:rPr>
  </w:style>
  <w:style w:type="character" w:styleId="Caractresdenotedebasdepage">
    <w:name w:val="Caractères de note de bas de page"/>
    <w:qFormat/>
    <w:rPr>
      <w:vertAlign w:val="superscript"/>
    </w:rPr>
  </w:style>
  <w:style w:type="character" w:styleId="NotedebasdepageCar">
    <w:name w:val="Note de bas de page Car"/>
    <w:basedOn w:val="DefaultParagraphFont"/>
    <w:qFormat/>
    <w:rPr>
      <w:rFonts w:ascii="Calibri" w:hAnsi="Calibri" w:eastAsia="Times New Roman"/>
      <w:lang w:eastAsia="en-US" w:bidi="en-US"/>
    </w:rPr>
  </w:style>
  <w:style w:type="character" w:styleId="TextedebullesCar">
    <w:name w:val="Texte de bulles Car"/>
    <w:basedOn w:val="DefaultParagraphFont"/>
    <w:qFormat/>
    <w:rPr>
      <w:rFonts w:ascii="Segoe UI" w:hAnsi="Segoe UI" w:cs="Segoe UI"/>
      <w:sz w:val="18"/>
      <w:szCs w:val="18"/>
      <w:lang w:eastAsia="en-US"/>
    </w:rPr>
  </w:style>
  <w:style w:type="character" w:styleId="CorpsdetexteCar">
    <w:name w:val="Corps de texte Car"/>
    <w:qFormat/>
    <w:rPr>
      <w:lang w:eastAsia="ar-SA"/>
    </w:rPr>
  </w:style>
  <w:style w:type="character" w:styleId="CorpsdetexteCar1">
    <w:name w:val="Corps de texte Car1"/>
    <w:basedOn w:val="DefaultParagraphFont"/>
    <w:qFormat/>
    <w:rPr>
      <w:rFonts w:ascii="Times New Roman" w:hAnsi="Times New Roman"/>
      <w:sz w:val="24"/>
      <w:szCs w:val="24"/>
      <w:lang w:eastAsia="en-US"/>
    </w:rPr>
  </w:style>
  <w:style w:type="character" w:styleId="LienInternet">
    <w:name w:val="Lien Internet"/>
    <w:basedOn w:val="DefaultParagraphFont"/>
    <w:rPr>
      <w:color w:val="0000FF"/>
      <w:u w:val="single"/>
    </w:rPr>
  </w:style>
  <w:style w:type="character" w:styleId="PrformatHTMLCar">
    <w:name w:val="Préformaté HTML Car"/>
    <w:basedOn w:val="DefaultParagraphFont"/>
    <w:qFormat/>
    <w:rPr>
      <w:rFonts w:ascii="Courier New" w:hAnsi="Courier New" w:eastAsia="Times New Roman" w:cs="Courier New"/>
    </w:rPr>
  </w:style>
  <w:style w:type="character" w:styleId="Annotationreference">
    <w:name w:val="annotation reference"/>
    <w:basedOn w:val="DefaultParagraphFont"/>
    <w:qFormat/>
    <w:rPr>
      <w:sz w:val="18"/>
      <w:szCs w:val="18"/>
    </w:rPr>
  </w:style>
  <w:style w:type="character" w:styleId="CommentaireCar">
    <w:name w:val="Commentaire Car"/>
    <w:basedOn w:val="DefaultParagraphFont"/>
    <w:qFormat/>
    <w:rPr>
      <w:rFonts w:ascii="Times New Roman" w:hAnsi="Times New Roman"/>
      <w:sz w:val="24"/>
      <w:szCs w:val="24"/>
      <w:lang w:eastAsia="en-US"/>
    </w:rPr>
  </w:style>
  <w:style w:type="character" w:styleId="ObjetducommentaireCar">
    <w:name w:val="Objet du commentaire Car"/>
    <w:basedOn w:val="CommentaireCar"/>
    <w:qFormat/>
    <w:rPr>
      <w:rFonts w:ascii="Times New Roman" w:hAnsi="Times New Roman"/>
      <w:b/>
      <w:bCs/>
      <w:sz w:val="24"/>
      <w:szCs w:val="24"/>
      <w:lang w:eastAsia="en-US"/>
    </w:rPr>
  </w:style>
  <w:style w:type="character" w:styleId="ListLabel1">
    <w:name w:val="ListLabel 1"/>
    <w:qFormat/>
    <w:rPr>
      <w:b/>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mbria" w:cs="Times New Roman"/>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mbria"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Cambria"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Arial"/>
      <w:b/>
      <w:sz w:val="28"/>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eastAsia="Cambria" w:cs="Times New Roman"/>
      <w:b/>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lang w:val="en-US"/>
    </w:rPr>
  </w:style>
  <w:style w:type="character" w:styleId="ListLabel113">
    <w:name w:val="ListLabel 113"/>
    <w:qFormat/>
    <w:rPr>
      <w:color w:val="000080"/>
      <w:u w:val="single"/>
    </w:rPr>
  </w:style>
  <w:style w:type="character" w:styleId="ListLabel114">
    <w:name w:val="ListLabel 114"/>
    <w:qFormat/>
    <w:rPr>
      <w:color w:val="0000FF"/>
      <w:u w:val="single"/>
    </w:rPr>
  </w:style>
  <w:style w:type="character" w:styleId="Sautdindex">
    <w:name w:val="Saut d'index"/>
    <w:qFormat/>
    <w:rPr/>
  </w:style>
  <w:style w:type="character" w:styleId="LienInternetvisit">
    <w:name w:val="Lien Internet visité"/>
    <w:rPr>
      <w:color w:val="800000"/>
      <w:u w:val="single"/>
      <w:lang w:val="zxx" w:eastAsia="zxx" w:bidi="zxx"/>
    </w:rPr>
  </w:style>
  <w:style w:type="character" w:styleId="ListLabel115">
    <w:name w:val="ListLabel 115"/>
    <w:qFormat/>
    <w:rPr>
      <w:b/>
      <w:i w:val="false"/>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Times New Roman"/>
      <w:b/>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lang w:val="en-US"/>
    </w:rPr>
  </w:style>
  <w:style w:type="character" w:styleId="ListLabel180">
    <w:name w:val="ListLabel 180"/>
    <w:qFormat/>
    <w:rPr>
      <w:color w:val="000080"/>
      <w:u w:val="single"/>
    </w:rPr>
  </w:style>
  <w:style w:type="character" w:styleId="ListLabel181">
    <w:name w:val="ListLabel 181"/>
    <w:qFormat/>
    <w:rPr>
      <w:color w:val="0000FF"/>
      <w:u w:val="single"/>
    </w:rPr>
  </w:style>
  <w:style w:type="character" w:styleId="ListLabel182">
    <w:name w:val="ListLabel 182"/>
    <w:qFormat/>
    <w:rPr/>
  </w:style>
  <w:style w:type="character" w:styleId="ListLabel183">
    <w:name w:val="ListLabel 183"/>
    <w:qFormat/>
    <w:rPr>
      <w:rFonts w:ascii="Times New Roman" w:hAnsi="Times New Roman"/>
      <w:b w:val="false"/>
      <w:bCs w:val="false"/>
      <w:i w:val="false"/>
      <w:iCs w:val="false"/>
      <w:color w:val="000000"/>
      <w:sz w:val="24"/>
      <w:szCs w:val="24"/>
      <w:u w:val="none"/>
      <w:lang w:val="fr-FR"/>
    </w:rPr>
  </w:style>
  <w:style w:type="character" w:styleId="ListLabel184">
    <w:name w:val="ListLabel 184"/>
    <w:qFormat/>
    <w:rPr>
      <w:b w:val="false"/>
      <w:bCs w:val="false"/>
      <w:i w:val="false"/>
      <w:iCs w:val="false"/>
      <w:color w:val="000000"/>
      <w:sz w:val="24"/>
      <w:szCs w:val="24"/>
      <w:u w:val="none"/>
      <w:lang w:val="fr-FR"/>
    </w:rPr>
  </w:style>
  <w:style w:type="character" w:styleId="ListLabel185">
    <w:name w:val="ListLabel 185"/>
    <w:qFormat/>
    <w:rPr>
      <w:b/>
      <w:i w:val="false"/>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Times New Roman"/>
      <w:b/>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lang w:val="en-US"/>
    </w:rPr>
  </w:style>
  <w:style w:type="character" w:styleId="ListLabel250">
    <w:name w:val="ListLabel 250"/>
    <w:qFormat/>
    <w:rPr>
      <w:color w:val="000080"/>
      <w:u w:val="single"/>
    </w:rPr>
  </w:style>
  <w:style w:type="character" w:styleId="ListLabel251">
    <w:name w:val="ListLabel 251"/>
    <w:qFormat/>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64" w:before="60" w:after="60"/>
      <w:ind w:left="0" w:right="0" w:firstLine="283"/>
    </w:pPr>
    <w:rPr>
      <w:rFonts w:ascii="Cambria" w:hAnsi="Cambria"/>
      <w:sz w:val="20"/>
      <w:szCs w:val="20"/>
      <w:lang w:eastAsia="ar-SA"/>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pPr>
      <w:tabs>
        <w:tab w:val="clear" w:pos="708"/>
        <w:tab w:val="center" w:pos="4536" w:leader="none"/>
        <w:tab w:val="right" w:pos="9072" w:leader="none"/>
      </w:tabs>
    </w:pPr>
    <w:rPr/>
  </w:style>
  <w:style w:type="paragraph" w:styleId="Pieddepage">
    <w:name w:val="Footer"/>
    <w:basedOn w:val="Normal"/>
    <w:pPr>
      <w:tabs>
        <w:tab w:val="clear" w:pos="708"/>
        <w:tab w:val="center" w:pos="4536" w:leader="none"/>
        <w:tab w:val="right" w:pos="9072" w:leader="none"/>
      </w:tabs>
    </w:pPr>
    <w:rPr/>
  </w:style>
  <w:style w:type="paragraph" w:styleId="Tabledesmatiresniveau1">
    <w:name w:val="TOC 1"/>
    <w:basedOn w:val="Normal"/>
    <w:next w:val="Normal"/>
    <w:autoRedefine/>
    <w:pPr>
      <w:tabs>
        <w:tab w:val="clear" w:pos="708"/>
        <w:tab w:val="left" w:pos="480" w:leader="none"/>
        <w:tab w:val="right" w:pos="9056" w:leader="dot"/>
      </w:tabs>
      <w:spacing w:before="120" w:after="0"/>
    </w:pPr>
    <w:rPr>
      <w:caps/>
      <w:sz w:val="22"/>
      <w:szCs w:val="22"/>
    </w:rPr>
  </w:style>
  <w:style w:type="paragraph" w:styleId="Tabledesmatiresniveau2">
    <w:name w:val="TOC 2"/>
    <w:basedOn w:val="Normal"/>
    <w:next w:val="Normal"/>
    <w:autoRedefine/>
    <w:pPr>
      <w:spacing w:before="0" w:after="0"/>
      <w:ind w:left="240" w:right="0" w:hanging="0"/>
    </w:pPr>
    <w:rPr>
      <w:sz w:val="22"/>
      <w:szCs w:val="22"/>
    </w:rPr>
  </w:style>
  <w:style w:type="paragraph" w:styleId="Tabledesmatiresniveau3">
    <w:name w:val="TOC 3"/>
    <w:basedOn w:val="Normal"/>
    <w:next w:val="Normal"/>
    <w:autoRedefine/>
    <w:pPr>
      <w:spacing w:before="0" w:after="0"/>
      <w:ind w:left="480" w:right="0" w:hanging="0"/>
    </w:pPr>
    <w:rPr>
      <w:i/>
      <w:sz w:val="22"/>
      <w:szCs w:val="22"/>
    </w:rPr>
  </w:style>
  <w:style w:type="paragraph" w:styleId="Tabledesmatiresniveau4">
    <w:name w:val="TOC 4"/>
    <w:basedOn w:val="Normal"/>
    <w:next w:val="Normal"/>
    <w:autoRedefine/>
    <w:pPr>
      <w:spacing w:before="0" w:after="0"/>
      <w:ind w:left="720" w:right="0" w:hanging="0"/>
    </w:pPr>
    <w:rPr>
      <w:sz w:val="18"/>
      <w:szCs w:val="18"/>
    </w:rPr>
  </w:style>
  <w:style w:type="paragraph" w:styleId="Tabledesmatiresniveau5">
    <w:name w:val="TOC 5"/>
    <w:basedOn w:val="Normal"/>
    <w:next w:val="Normal"/>
    <w:autoRedefine/>
    <w:pPr>
      <w:spacing w:before="0" w:after="0"/>
      <w:ind w:left="960" w:right="0" w:hanging="0"/>
    </w:pPr>
    <w:rPr>
      <w:rFonts w:ascii="Cambria" w:hAnsi="Cambria"/>
      <w:sz w:val="18"/>
      <w:szCs w:val="18"/>
    </w:rPr>
  </w:style>
  <w:style w:type="paragraph" w:styleId="Tabledesmatiresniveau6">
    <w:name w:val="TOC 6"/>
    <w:basedOn w:val="Normal"/>
    <w:next w:val="Normal"/>
    <w:autoRedefine/>
    <w:pPr>
      <w:spacing w:before="0" w:after="0"/>
      <w:ind w:left="1200" w:right="0" w:hanging="0"/>
    </w:pPr>
    <w:rPr>
      <w:rFonts w:ascii="Cambria" w:hAnsi="Cambria"/>
      <w:sz w:val="18"/>
      <w:szCs w:val="18"/>
    </w:rPr>
  </w:style>
  <w:style w:type="paragraph" w:styleId="Tabledesmatiresniveau7">
    <w:name w:val="TOC 7"/>
    <w:basedOn w:val="Normal"/>
    <w:next w:val="Normal"/>
    <w:autoRedefine/>
    <w:pPr>
      <w:spacing w:before="0" w:after="0"/>
      <w:ind w:left="1440" w:right="0" w:hanging="0"/>
    </w:pPr>
    <w:rPr>
      <w:rFonts w:ascii="Cambria" w:hAnsi="Cambria"/>
      <w:sz w:val="18"/>
      <w:szCs w:val="18"/>
    </w:rPr>
  </w:style>
  <w:style w:type="paragraph" w:styleId="Tabledesmatiresniveau8">
    <w:name w:val="TOC 8"/>
    <w:basedOn w:val="Normal"/>
    <w:next w:val="Normal"/>
    <w:autoRedefine/>
    <w:pPr>
      <w:spacing w:before="0" w:after="0"/>
      <w:ind w:left="1680" w:right="0" w:hanging="0"/>
    </w:pPr>
    <w:rPr>
      <w:rFonts w:ascii="Cambria" w:hAnsi="Cambria"/>
      <w:sz w:val="18"/>
      <w:szCs w:val="18"/>
    </w:rPr>
  </w:style>
  <w:style w:type="paragraph" w:styleId="Tabledesmatiresniveau9">
    <w:name w:val="TOC 9"/>
    <w:basedOn w:val="Normal"/>
    <w:next w:val="Normal"/>
    <w:autoRedefine/>
    <w:pPr>
      <w:spacing w:before="0" w:after="0"/>
      <w:ind w:left="1920" w:right="0" w:hanging="0"/>
    </w:pPr>
    <w:rPr>
      <w:rFonts w:ascii="Cambria" w:hAnsi="Cambria"/>
      <w:sz w:val="18"/>
      <w:szCs w:val="18"/>
    </w:rPr>
  </w:style>
  <w:style w:type="paragraph" w:styleId="Figure">
    <w:name w:val="Figure"/>
    <w:basedOn w:val="Normal"/>
    <w:next w:val="Normal"/>
    <w:qFormat/>
    <w:pPr>
      <w:jc w:val="center"/>
    </w:pPr>
    <w:rPr>
      <w:sz w:val="20"/>
    </w:rPr>
  </w:style>
  <w:style w:type="paragraph" w:styleId="Tableoffigures">
    <w:name w:val="table of figures"/>
    <w:basedOn w:val="Normal"/>
    <w:next w:val="Normal"/>
    <w:qFormat/>
    <w:pPr>
      <w:ind w:left="480" w:right="0" w:hanging="480"/>
    </w:pPr>
    <w:rPr/>
  </w:style>
  <w:style w:type="paragraph" w:styleId="Annexe">
    <w:name w:val="Annexe"/>
    <w:basedOn w:val="Titre1"/>
    <w:qFormat/>
    <w:pPr>
      <w:numPr>
        <w:ilvl w:val="0"/>
        <w:numId w:val="0"/>
      </w:numPr>
      <w:ind w:left="431" w:right="0" w:hanging="431"/>
    </w:pPr>
    <w:rPr/>
  </w:style>
  <w:style w:type="paragraph" w:styleId="Titreprincipal">
    <w:name w:val="Title"/>
    <w:basedOn w:val="Normal"/>
    <w:next w:val="Normal"/>
    <w:qFormat/>
    <w:pPr>
      <w:pBdr>
        <w:bottom w:val="single" w:sz="4" w:space="1" w:color="000000"/>
      </w:pBdr>
      <w:spacing w:before="0" w:after="200"/>
      <w:contextualSpacing/>
    </w:pPr>
    <w:rPr>
      <w:rFonts w:ascii="Cambria" w:hAnsi="Cambria" w:eastAsia="Times New Roman"/>
      <w:spacing w:val="5"/>
      <w:sz w:val="52"/>
      <w:szCs w:val="52"/>
      <w:lang w:bidi="en-US"/>
    </w:rPr>
  </w:style>
  <w:style w:type="paragraph" w:styleId="Notedebasdepage">
    <w:name w:val="Footnote Text"/>
    <w:basedOn w:val="Normal"/>
    <w:pPr>
      <w:spacing w:lineRule="auto" w:line="276"/>
    </w:pPr>
    <w:rPr>
      <w:rFonts w:ascii="Calibri" w:hAnsi="Calibri" w:eastAsia="Times New Roman"/>
      <w:sz w:val="20"/>
      <w:szCs w:val="20"/>
      <w:lang w:bidi="en-US"/>
    </w:rPr>
  </w:style>
  <w:style w:type="paragraph" w:styleId="ListBullet4">
    <w:name w:val="List Bullet 4"/>
    <w:basedOn w:val="Normal"/>
    <w:autoRedefine/>
    <w:qFormat/>
    <w:pPr>
      <w:spacing w:lineRule="auto" w:line="360" w:before="0" w:after="0"/>
    </w:pPr>
    <w:rPr>
      <w:rFonts w:ascii="Arial" w:hAnsi="Arial" w:eastAsia="Times New Roman"/>
      <w:lang w:eastAsia="fr-FR"/>
    </w:rPr>
  </w:style>
  <w:style w:type="paragraph" w:styleId="BalloonText">
    <w:name w:val="Balloon Text"/>
    <w:basedOn w:val="Normal"/>
    <w:qFormat/>
    <w:pPr>
      <w:spacing w:before="0" w:after="0"/>
    </w:pPr>
    <w:rPr>
      <w:rFonts w:ascii="Segoe UI" w:hAnsi="Segoe UI" w:cs="Segoe UI"/>
      <w:sz w:val="18"/>
      <w:szCs w:val="18"/>
    </w:rPr>
  </w:style>
  <w:style w:type="paragraph" w:styleId="NormalWeb">
    <w:name w:val="Normal (Web)"/>
    <w:basedOn w:val="Normal"/>
    <w:qFormat/>
    <w:pPr>
      <w:spacing w:before="0" w:after="0"/>
      <w:jc w:val="left"/>
    </w:pPr>
    <w:rPr>
      <w:rFonts w:ascii="Times" w:hAnsi="Times" w:eastAsia="Times New Roman"/>
      <w:sz w:val="20"/>
      <w:szCs w:val="20"/>
      <w:lang w:eastAsia="fr-F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Titre1"/>
    <w:next w:val="Normal"/>
    <w:qFormat/>
    <w:pPr>
      <w:keepLines/>
      <w:pageBreakBefore w:val="false"/>
      <w:numPr>
        <w:ilvl w:val="0"/>
        <w:numId w:val="0"/>
      </w:numPr>
      <w:pBdr>
        <w:bottom w:val="nil"/>
      </w:pBdr>
      <w:spacing w:lineRule="auto" w:line="276" w:before="480" w:after="0"/>
      <w:ind w:left="431" w:right="0" w:hanging="431"/>
      <w:jc w:val="left"/>
    </w:pPr>
    <w:rPr>
      <w:rFonts w:ascii="Cambria" w:hAnsi="Cambria" w:eastAsia="Cambria" w:cs="Times New Roman"/>
      <w:bCs/>
      <w:color w:val="365F91"/>
      <w:kern w:val="0"/>
      <w:szCs w:val="28"/>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cs="Courier New"/>
      <w:sz w:val="20"/>
      <w:szCs w:val="20"/>
      <w:lang w:eastAsia="fr-F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Textecourantmk">
    <w:name w:val="texte courant mk"/>
    <w:basedOn w:val="Normal"/>
    <w:qFormat/>
    <w:pPr>
      <w:jc w:val="both"/>
    </w:pPr>
    <w:rPr>
      <w:rFonts w:ascii="Times New Roman" w:hAnsi="Times New Roman"/>
      <w:sz w:val="24"/>
      <w:szCs w:val="24"/>
    </w:rPr>
  </w:style>
  <w:style w:type="paragraph" w:styleId="Titredetabledesmatires">
    <w:name w:val="TOA Heading"/>
    <w:basedOn w:val="Titre"/>
    <w:pPr>
      <w:suppressLineNumbers/>
      <w:ind w:left="0" w:righ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owl.english.purdue.edu/owl/resource/656/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894</TotalTime>
  <Application>LibreOffice/6.2.8.2$Linux_X86_64 LibreOffice_project/20$Build-2</Application>
  <Pages>9</Pages>
  <Words>357</Words>
  <Characters>1923</Characters>
  <CharactersWithSpaces>2233</CharactersWithSpaces>
  <Paragraphs>56</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2019-09-25T09:52:00Z</dcterms:created>
  <dc:creator>coat</dc:creator>
  <dc:description/>
  <dc:language>fr-FR</dc:language>
  <cp:lastModifiedBy/>
  <cp:lastPrinted>2019-09-09T11:00:00Z</cp:lastPrinted>
  <dcterms:modified xsi:type="dcterms:W3CDTF">2020-02-21T10:18:40Z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